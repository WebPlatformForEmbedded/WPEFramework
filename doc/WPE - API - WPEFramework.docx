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28BA" w14:textId="77777777" w:rsidR="00FC19CC" w:rsidRDefault="008F3141">
      <w:pPr>
        <w:widowControl/>
        <w:spacing w:line="240" w:lineRule="auto"/>
        <w:rPr>
          <w:rFonts w:eastAsiaTheme="majorEastAsia" w:cstheme="majorBidi"/>
          <w:b/>
          <w:bCs/>
          <w:color w:val="000000" w:themeColor="text1"/>
          <w:lang w:eastAsia="ar-SA"/>
        </w:rPr>
      </w:pPr>
      <w:r>
        <w:rPr>
          <w:noProof/>
        </w:rPr>
        <w:drawing>
          <wp:inline distT="0" distB="0" distL="0" distR="0" wp14:anchorId="3949C29A" wp14:editId="5DBB6F33">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rPr>
        <mc:AlternateContent>
          <mc:Choice Requires="wps">
            <w:drawing>
              <wp:anchor distT="0" distB="0" distL="114300" distR="114300" simplePos="0" relativeHeight="38" behindDoc="0" locked="0" layoutInCell="1" allowOverlap="1" wp14:anchorId="7AA5EEE3" wp14:editId="4ACA61DE">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83CFC3" w14:textId="6C0CE7B9" w:rsidR="006A614F" w:rsidRDefault="006A614F">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6A614F" w:rsidRDefault="006A614F">
                            <w:pPr>
                              <w:pStyle w:val="Ondertitel"/>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w14:anchorId="7AA5EEE3" id="Tekstvak 24" o:spid="_x0000_s1026" style="position:absolute;margin-left:-9pt;margin-top:126pt;width:477.85pt;height:180.8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" filled="f" stroked="f">
                <v:textbox>
                  <w:txbxContent>
                    <w:p w14:paraId="2083CFC3" w14:textId="6C0CE7B9" w:rsidR="006A614F" w:rsidRDefault="006A614F">
                      <w:pPr>
                        <w:pStyle w:val="Titel"/>
                        <w:rPr>
                          <w:color w:val="000000"/>
                        </w:rPr>
                      </w:pPr>
                      <w:r>
                        <w:rPr>
                          <w:color w:val="000000"/>
                        </w:rPr>
                        <w:fldChar w:fldCharType="begin"/>
                      </w:r>
                      <w:r>
                        <w:instrText>SUBJECT</w:instrText>
                      </w:r>
                      <w:r>
                        <w:fldChar w:fldCharType="separate"/>
                      </w:r>
                      <w:proofErr w:type="spellStart"/>
                      <w:r>
                        <w:t>WPEFramework</w:t>
                      </w:r>
                      <w:proofErr w:type="spellEnd"/>
                      <w:r>
                        <w:fldChar w:fldCharType="end"/>
                      </w:r>
                    </w:p>
                    <w:p w14:paraId="7BC63185" w14:textId="3A2CA057" w:rsidR="006A614F" w:rsidRDefault="006A614F">
                      <w:pPr>
                        <w:pStyle w:val="Ondertitel"/>
                        <w:rPr>
                          <w:color w:val="000000"/>
                        </w:rPr>
                      </w:pPr>
                      <w:r>
                        <w:rPr>
                          <w:color w:val="000000"/>
                        </w:rPr>
                        <w:fldChar w:fldCharType="begin"/>
                      </w:r>
                      <w:r>
                        <w:instrText>TITLE</w:instrText>
                      </w:r>
                      <w:r>
                        <w:fldChar w:fldCharType="separate"/>
                      </w:r>
                      <w:r>
                        <w:t>API Reference</w:t>
                      </w:r>
                      <w:r>
                        <w:fldChar w:fldCharType="end"/>
                      </w:r>
                    </w:p>
                  </w:txbxContent>
                </v:textbox>
                <w10:wrap type="square"/>
              </v:rect>
            </w:pict>
          </mc:Fallback>
        </mc:AlternateContent>
      </w:r>
      <w:r>
        <w:rPr>
          <w:noProof/>
        </w:rPr>
        <mc:AlternateContent>
          <mc:Choice Requires="wps">
            <w:drawing>
              <wp:anchor distT="0" distB="0" distL="114300" distR="114300" simplePos="0" relativeHeight="42" behindDoc="0" locked="0" layoutInCell="1" allowOverlap="1" wp14:anchorId="51194E99" wp14:editId="52E9325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8C773FA" w14:textId="0D79312C" w:rsidR="006A614F" w:rsidRDefault="006A614F">
                            <w:pPr>
                              <w:pStyle w:val="FrameContents"/>
                              <w:jc w:val="both"/>
                              <w:rPr>
                                <w:color w:val="595959" w:themeColor="text1" w:themeTint="A6"/>
                              </w:rPr>
                            </w:pPr>
                            <w:r>
                              <w:rPr>
                                <w:color w:val="595959" w:themeColor="text1" w:themeTint="A6"/>
                              </w:rPr>
                              <w:t>© 2018/2019 All rights reserved by Metrological</w:t>
                            </w:r>
                          </w:p>
                          <w:p w14:paraId="46B92166" w14:textId="77777777" w:rsidR="006A614F" w:rsidRDefault="006A614F">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w14:anchorId="51194E99" id="Tekstvak 3" o:spid="_x0000_s1027" style="position:absolute;margin-left:0;margin-top:612pt;width:459.85pt;height:90.8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" filled="f" stroked="f">
                <v:textbox inset="0,0,0,0">
                  <w:txbxContent>
                    <w:p w14:paraId="68C773FA" w14:textId="0D79312C" w:rsidR="006A614F" w:rsidRDefault="006A614F">
                      <w:pPr>
                        <w:pStyle w:val="FrameContents"/>
                        <w:jc w:val="both"/>
                        <w:rPr>
                          <w:color w:val="595959" w:themeColor="text1" w:themeTint="A6"/>
                        </w:rPr>
                      </w:pPr>
                      <w:r>
                        <w:rPr>
                          <w:color w:val="595959" w:themeColor="text1" w:themeTint="A6"/>
                        </w:rPr>
                        <w:t>© 2018/2019 All rights reserved by Metrological</w:t>
                      </w:r>
                    </w:p>
                    <w:p w14:paraId="46B92166" w14:textId="77777777" w:rsidR="006A614F" w:rsidRDefault="006A614F">
                      <w:pPr>
                        <w:pStyle w:val="FrameContents"/>
                        <w:jc w:val="both"/>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mc:Fallback>
        </mc:AlternateContent>
      </w:r>
      <w:r>
        <w:br w:type="page"/>
      </w:r>
    </w:p>
    <w:p w14:paraId="21C42DA1" w14:textId="77777777" w:rsidR="00FC19CC" w:rsidRDefault="008F3141">
      <w:pPr>
        <w:pStyle w:val="Tekstopmerking"/>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79"/>
        <w:gridCol w:w="1259"/>
        <w:gridCol w:w="1542"/>
        <w:gridCol w:w="4950"/>
      </w:tblGrid>
      <w:tr w:rsidR="00FC19CC" w14:paraId="234509CE" w14:textId="77777777" w:rsidTr="005D72FB">
        <w:tc>
          <w:tcPr>
            <w:tcW w:w="979" w:type="dxa"/>
            <w:tcBorders>
              <w:bottom w:val="single" w:sz="4" w:space="0" w:color="D9D9D9"/>
            </w:tcBorders>
            <w:shd w:val="clear" w:color="auto" w:fill="auto"/>
          </w:tcPr>
          <w:p w14:paraId="7E174CF4" w14:textId="77777777" w:rsidR="00FC19CC" w:rsidRDefault="008F3141">
            <w:pPr>
              <w:pStyle w:val="Textintable"/>
              <w:rPr>
                <w:b/>
                <w:bCs/>
              </w:rPr>
            </w:pPr>
            <w:r>
              <w:rPr>
                <w:b/>
                <w:bCs/>
              </w:rPr>
              <w:t>Version</w:t>
            </w:r>
          </w:p>
        </w:tc>
        <w:tc>
          <w:tcPr>
            <w:tcW w:w="1259" w:type="dxa"/>
            <w:tcBorders>
              <w:bottom w:val="single" w:sz="4" w:space="0" w:color="D9D9D9"/>
            </w:tcBorders>
            <w:shd w:val="clear" w:color="auto" w:fill="auto"/>
          </w:tcPr>
          <w:p w14:paraId="5EF03A2E" w14:textId="77777777" w:rsidR="00FC19CC" w:rsidRDefault="008F3141">
            <w:pPr>
              <w:pStyle w:val="Textintable"/>
              <w:rPr>
                <w:b/>
                <w:bCs/>
              </w:rPr>
            </w:pPr>
            <w:r>
              <w:rPr>
                <w:b/>
                <w:bCs/>
              </w:rPr>
              <w:t>Date</w:t>
            </w:r>
          </w:p>
        </w:tc>
        <w:tc>
          <w:tcPr>
            <w:tcW w:w="1542" w:type="dxa"/>
            <w:tcBorders>
              <w:bottom w:val="single" w:sz="4" w:space="0" w:color="D9D9D9"/>
            </w:tcBorders>
            <w:shd w:val="clear" w:color="auto" w:fill="auto"/>
          </w:tcPr>
          <w:p w14:paraId="40F4D532" w14:textId="77777777" w:rsidR="00FC19CC" w:rsidRDefault="008F3141">
            <w:pPr>
              <w:pStyle w:val="Textintable"/>
              <w:rPr>
                <w:b/>
                <w:bCs/>
              </w:rPr>
            </w:pPr>
            <w:r>
              <w:rPr>
                <w:b/>
                <w:bCs/>
              </w:rPr>
              <w:t>Author</w:t>
            </w:r>
          </w:p>
        </w:tc>
        <w:tc>
          <w:tcPr>
            <w:tcW w:w="4950" w:type="dxa"/>
            <w:tcBorders>
              <w:bottom w:val="single" w:sz="4" w:space="0" w:color="D9D9D9"/>
            </w:tcBorders>
            <w:shd w:val="clear" w:color="auto" w:fill="auto"/>
          </w:tcPr>
          <w:p w14:paraId="0BA3BAE1" w14:textId="77777777" w:rsidR="00FC19CC" w:rsidRDefault="008F3141">
            <w:pPr>
              <w:pStyle w:val="Textintable"/>
              <w:rPr>
                <w:b/>
                <w:bCs/>
              </w:rPr>
            </w:pPr>
            <w:r>
              <w:rPr>
                <w:b/>
                <w:bCs/>
              </w:rPr>
              <w:t>Description</w:t>
            </w:r>
          </w:p>
        </w:tc>
      </w:tr>
      <w:tr w:rsidR="00FC19CC" w14:paraId="43ACAD34" w14:textId="77777777" w:rsidTr="005D72FB">
        <w:trPr>
          <w:trHeight w:val="151"/>
        </w:trPr>
        <w:tc>
          <w:tcPr>
            <w:tcW w:w="979" w:type="dxa"/>
            <w:tcBorders>
              <w:top w:val="single" w:sz="4" w:space="0" w:color="D9D9D9"/>
              <w:bottom w:val="single" w:sz="4" w:space="0" w:color="D9D9D9"/>
            </w:tcBorders>
            <w:shd w:val="clear" w:color="auto" w:fill="auto"/>
          </w:tcPr>
          <w:p w14:paraId="2A95E2ED" w14:textId="77777777" w:rsidR="00FC19CC" w:rsidRDefault="008F3141">
            <w:pPr>
              <w:pStyle w:val="Textintable"/>
            </w:pPr>
            <w:r>
              <w:t>0.1</w:t>
            </w:r>
          </w:p>
        </w:tc>
        <w:tc>
          <w:tcPr>
            <w:tcW w:w="1259" w:type="dxa"/>
            <w:tcBorders>
              <w:top w:val="single" w:sz="4" w:space="0" w:color="D9D9D9"/>
              <w:bottom w:val="single" w:sz="4" w:space="0" w:color="D9D9D9"/>
            </w:tcBorders>
            <w:shd w:val="clear" w:color="auto" w:fill="auto"/>
          </w:tcPr>
          <w:p w14:paraId="532F75B0" w14:textId="77777777" w:rsidR="00FC19CC" w:rsidRDefault="008F3141">
            <w:pPr>
              <w:pStyle w:val="Textintable"/>
            </w:pPr>
            <w:r>
              <w:t>7-10-2017</w:t>
            </w:r>
          </w:p>
        </w:tc>
        <w:tc>
          <w:tcPr>
            <w:tcW w:w="1542" w:type="dxa"/>
            <w:tcBorders>
              <w:top w:val="single" w:sz="4" w:space="0" w:color="D9D9D9"/>
              <w:bottom w:val="single" w:sz="4" w:space="0" w:color="D9D9D9"/>
            </w:tcBorders>
            <w:shd w:val="clear" w:color="auto" w:fill="auto"/>
          </w:tcPr>
          <w:p w14:paraId="5EC2C7BD"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1757F97" w14:textId="77777777" w:rsidR="00FC19CC" w:rsidRDefault="008F3141">
            <w:pPr>
              <w:pStyle w:val="Textintable"/>
            </w:pPr>
            <w:r>
              <w:t>Initial version</w:t>
            </w:r>
          </w:p>
        </w:tc>
      </w:tr>
      <w:tr w:rsidR="00FC19CC" w14:paraId="40E6732A" w14:textId="77777777" w:rsidTr="005D72FB">
        <w:trPr>
          <w:trHeight w:val="151"/>
        </w:trPr>
        <w:tc>
          <w:tcPr>
            <w:tcW w:w="979" w:type="dxa"/>
            <w:tcBorders>
              <w:top w:val="single" w:sz="4" w:space="0" w:color="D9D9D9"/>
              <w:bottom w:val="single" w:sz="4" w:space="0" w:color="D9D9D9"/>
            </w:tcBorders>
            <w:shd w:val="clear" w:color="auto" w:fill="auto"/>
          </w:tcPr>
          <w:p w14:paraId="527D8CB7" w14:textId="77777777" w:rsidR="00FC19CC" w:rsidRDefault="008F3141">
            <w:pPr>
              <w:pStyle w:val="Textintable"/>
            </w:pPr>
            <w:r>
              <w:t>0.2</w:t>
            </w:r>
          </w:p>
        </w:tc>
        <w:tc>
          <w:tcPr>
            <w:tcW w:w="1259" w:type="dxa"/>
            <w:tcBorders>
              <w:top w:val="single" w:sz="4" w:space="0" w:color="D9D9D9"/>
              <w:bottom w:val="single" w:sz="4" w:space="0" w:color="D9D9D9"/>
            </w:tcBorders>
            <w:shd w:val="clear" w:color="auto" w:fill="auto"/>
          </w:tcPr>
          <w:p w14:paraId="358C26BE" w14:textId="77777777" w:rsidR="00FC19CC" w:rsidRDefault="008F3141">
            <w:pPr>
              <w:pStyle w:val="Textintable"/>
            </w:pPr>
            <w:r>
              <w:t>30-05-2018</w:t>
            </w:r>
          </w:p>
        </w:tc>
        <w:tc>
          <w:tcPr>
            <w:tcW w:w="1542" w:type="dxa"/>
            <w:tcBorders>
              <w:top w:val="single" w:sz="4" w:space="0" w:color="D9D9D9"/>
              <w:bottom w:val="single" w:sz="4" w:space="0" w:color="D9D9D9"/>
            </w:tcBorders>
            <w:shd w:val="clear" w:color="auto" w:fill="auto"/>
          </w:tcPr>
          <w:p w14:paraId="5CB70DD4" w14:textId="77777777" w:rsidR="00FC19CC" w:rsidRDefault="008F3141">
            <w:pPr>
              <w:pStyle w:val="Textintable"/>
            </w:pPr>
            <w:r>
              <w:t>P. Wielders</w:t>
            </w:r>
          </w:p>
        </w:tc>
        <w:tc>
          <w:tcPr>
            <w:tcW w:w="4950" w:type="dxa"/>
            <w:tcBorders>
              <w:top w:val="single" w:sz="4" w:space="0" w:color="D9D9D9"/>
              <w:bottom w:val="single" w:sz="4" w:space="0" w:color="D9D9D9"/>
            </w:tcBorders>
            <w:shd w:val="clear" w:color="auto" w:fill="auto"/>
          </w:tcPr>
          <w:p w14:paraId="759A70CE" w14:textId="77777777" w:rsidR="00FC19CC" w:rsidRDefault="008F3141">
            <w:pPr>
              <w:pStyle w:val="Textintable"/>
            </w:pPr>
            <w:r>
              <w:t>Subsystems</w:t>
            </w:r>
          </w:p>
        </w:tc>
      </w:tr>
      <w:tr w:rsidR="00FC19CC" w14:paraId="58AD576F" w14:textId="77777777" w:rsidTr="005D72FB">
        <w:trPr>
          <w:trHeight w:val="151"/>
        </w:trPr>
        <w:tc>
          <w:tcPr>
            <w:tcW w:w="979" w:type="dxa"/>
            <w:tcBorders>
              <w:top w:val="single" w:sz="4" w:space="0" w:color="D9D9D9"/>
              <w:bottom w:val="single" w:sz="4" w:space="0" w:color="D9D9D9"/>
            </w:tcBorders>
            <w:shd w:val="clear" w:color="auto" w:fill="auto"/>
          </w:tcPr>
          <w:p w14:paraId="63DCF47D" w14:textId="77777777" w:rsidR="00FC19CC" w:rsidRDefault="008F3141">
            <w:pPr>
              <w:pStyle w:val="Textintable"/>
            </w:pPr>
            <w:r>
              <w:t>0.3</w:t>
            </w:r>
          </w:p>
        </w:tc>
        <w:tc>
          <w:tcPr>
            <w:tcW w:w="1259" w:type="dxa"/>
            <w:tcBorders>
              <w:top w:val="single" w:sz="4" w:space="0" w:color="D9D9D9"/>
              <w:bottom w:val="single" w:sz="4" w:space="0" w:color="D9D9D9"/>
            </w:tcBorders>
            <w:shd w:val="clear" w:color="auto" w:fill="auto"/>
          </w:tcPr>
          <w:p w14:paraId="2E9C3E45" w14:textId="77777777" w:rsidR="00FC19CC" w:rsidRDefault="008F3141">
            <w:pPr>
              <w:pStyle w:val="Textintable"/>
            </w:pPr>
            <w:r>
              <w:t>04-07-2018</w:t>
            </w:r>
          </w:p>
        </w:tc>
        <w:tc>
          <w:tcPr>
            <w:tcW w:w="1542" w:type="dxa"/>
            <w:tcBorders>
              <w:top w:val="single" w:sz="4" w:space="0" w:color="D9D9D9"/>
              <w:bottom w:val="single" w:sz="4" w:space="0" w:color="D9D9D9"/>
            </w:tcBorders>
            <w:shd w:val="clear" w:color="auto" w:fill="auto"/>
          </w:tcPr>
          <w:p w14:paraId="3B0DB542"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17EF76CD" w14:textId="5DA0044D" w:rsidR="00FC19CC" w:rsidRDefault="008F3141">
            <w:pPr>
              <w:pStyle w:val="Textintable"/>
            </w:pPr>
            <w:r>
              <w:t xml:space="preserve">Added Reload </w:t>
            </w:r>
            <w:r w:rsidR="00EF3BC2">
              <w:t>Configuration</w:t>
            </w:r>
            <w:r>
              <w:t xml:space="preserve"> API</w:t>
            </w:r>
          </w:p>
        </w:tc>
      </w:tr>
      <w:tr w:rsidR="00FC19CC" w14:paraId="1628EA22" w14:textId="77777777" w:rsidTr="005D72FB">
        <w:trPr>
          <w:trHeight w:val="151"/>
        </w:trPr>
        <w:tc>
          <w:tcPr>
            <w:tcW w:w="979" w:type="dxa"/>
            <w:tcBorders>
              <w:top w:val="single" w:sz="4" w:space="0" w:color="D9D9D9"/>
              <w:bottom w:val="single" w:sz="4" w:space="0" w:color="D9D9D9"/>
            </w:tcBorders>
            <w:shd w:val="clear" w:color="auto" w:fill="auto"/>
          </w:tcPr>
          <w:p w14:paraId="0D0029AD" w14:textId="77777777" w:rsidR="00FC19CC" w:rsidRDefault="008F3141">
            <w:pPr>
              <w:pStyle w:val="Textintable"/>
            </w:pPr>
            <w:r>
              <w:t>0.4</w:t>
            </w:r>
          </w:p>
        </w:tc>
        <w:tc>
          <w:tcPr>
            <w:tcW w:w="1259" w:type="dxa"/>
            <w:tcBorders>
              <w:top w:val="single" w:sz="4" w:space="0" w:color="D9D9D9"/>
              <w:bottom w:val="single" w:sz="4" w:space="0" w:color="D9D9D9"/>
            </w:tcBorders>
            <w:shd w:val="clear" w:color="auto" w:fill="auto"/>
          </w:tcPr>
          <w:p w14:paraId="5A4B77FC" w14:textId="77777777" w:rsidR="00FC19CC" w:rsidRDefault="008F3141">
            <w:pPr>
              <w:pStyle w:val="Textintable"/>
            </w:pPr>
            <w:r>
              <w:t>05-07-2018</w:t>
            </w:r>
          </w:p>
        </w:tc>
        <w:tc>
          <w:tcPr>
            <w:tcW w:w="1542" w:type="dxa"/>
            <w:tcBorders>
              <w:top w:val="single" w:sz="4" w:space="0" w:color="D9D9D9"/>
              <w:bottom w:val="single" w:sz="4" w:space="0" w:color="D9D9D9"/>
            </w:tcBorders>
            <w:shd w:val="clear" w:color="auto" w:fill="auto"/>
          </w:tcPr>
          <w:p w14:paraId="1C46E9D9" w14:textId="77777777" w:rsidR="00FC19CC" w:rsidRDefault="008F3141">
            <w:pPr>
              <w:pStyle w:val="Textintable"/>
            </w:pPr>
            <w:proofErr w:type="spellStart"/>
            <w:r>
              <w:t>M.Fransen</w:t>
            </w:r>
            <w:proofErr w:type="spellEnd"/>
          </w:p>
        </w:tc>
        <w:tc>
          <w:tcPr>
            <w:tcW w:w="4950" w:type="dxa"/>
            <w:tcBorders>
              <w:top w:val="single" w:sz="4" w:space="0" w:color="D9D9D9"/>
              <w:bottom w:val="single" w:sz="4" w:space="0" w:color="D9D9D9"/>
            </w:tcBorders>
            <w:shd w:val="clear" w:color="auto" w:fill="auto"/>
          </w:tcPr>
          <w:p w14:paraId="6785E180" w14:textId="77777777" w:rsidR="00FC19CC" w:rsidRDefault="008F3141">
            <w:pPr>
              <w:pStyle w:val="Textintable"/>
            </w:pPr>
            <w:r>
              <w:t>Updated Controller Configuration</w:t>
            </w:r>
          </w:p>
        </w:tc>
      </w:tr>
      <w:tr w:rsidR="00FC19CC" w14:paraId="664ADD9C" w14:textId="77777777" w:rsidTr="005D72FB">
        <w:trPr>
          <w:trHeight w:val="151"/>
        </w:trPr>
        <w:tc>
          <w:tcPr>
            <w:tcW w:w="979" w:type="dxa"/>
            <w:tcBorders>
              <w:top w:val="single" w:sz="4" w:space="0" w:color="D9D9D9"/>
              <w:bottom w:val="single" w:sz="4" w:space="0" w:color="D9D9D9"/>
            </w:tcBorders>
            <w:shd w:val="clear" w:color="auto" w:fill="auto"/>
          </w:tcPr>
          <w:p w14:paraId="3AAACCC7" w14:textId="77777777" w:rsidR="00FC19CC" w:rsidRDefault="008F3141">
            <w:pPr>
              <w:pStyle w:val="Textintable"/>
            </w:pPr>
            <w:r>
              <w:t>0.5</w:t>
            </w:r>
          </w:p>
        </w:tc>
        <w:tc>
          <w:tcPr>
            <w:tcW w:w="1259" w:type="dxa"/>
            <w:tcBorders>
              <w:top w:val="single" w:sz="4" w:space="0" w:color="D9D9D9"/>
              <w:bottom w:val="single" w:sz="4" w:space="0" w:color="D9D9D9"/>
            </w:tcBorders>
            <w:shd w:val="clear" w:color="auto" w:fill="auto"/>
          </w:tcPr>
          <w:p w14:paraId="457ED17F" w14:textId="77777777" w:rsidR="00FC19CC" w:rsidRDefault="008F3141">
            <w:pPr>
              <w:pStyle w:val="Textintable"/>
            </w:pPr>
            <w:r>
              <w:t>12-10-2018</w:t>
            </w:r>
          </w:p>
        </w:tc>
        <w:tc>
          <w:tcPr>
            <w:tcW w:w="1542" w:type="dxa"/>
            <w:tcBorders>
              <w:top w:val="single" w:sz="4" w:space="0" w:color="D9D9D9"/>
              <w:bottom w:val="single" w:sz="4" w:space="0" w:color="D9D9D9"/>
            </w:tcBorders>
            <w:shd w:val="clear" w:color="auto" w:fill="auto"/>
          </w:tcPr>
          <w:p w14:paraId="2D37E1DC" w14:textId="77777777" w:rsidR="00FC19CC" w:rsidRDefault="008F3141">
            <w:pPr>
              <w:pStyle w:val="Textintable"/>
            </w:pPr>
            <w:proofErr w:type="spellStart"/>
            <w:r>
              <w:t>C.Custers</w:t>
            </w:r>
            <w:proofErr w:type="spellEnd"/>
          </w:p>
        </w:tc>
        <w:tc>
          <w:tcPr>
            <w:tcW w:w="4950" w:type="dxa"/>
            <w:tcBorders>
              <w:top w:val="single" w:sz="4" w:space="0" w:color="D9D9D9"/>
              <w:bottom w:val="single" w:sz="4" w:space="0" w:color="D9D9D9"/>
            </w:tcBorders>
            <w:shd w:val="clear" w:color="auto" w:fill="auto"/>
          </w:tcPr>
          <w:p w14:paraId="53E07DE7" w14:textId="77777777" w:rsidR="00FC19CC" w:rsidRDefault="008F3141">
            <w:pPr>
              <w:pStyle w:val="Textintable"/>
            </w:pPr>
            <w:r>
              <w:t>Update References + Adjust Layout</w:t>
            </w:r>
          </w:p>
        </w:tc>
      </w:tr>
      <w:tr w:rsidR="00FC19CC" w14:paraId="32D18689" w14:textId="77777777" w:rsidTr="005D72FB">
        <w:trPr>
          <w:trHeight w:val="151"/>
        </w:trPr>
        <w:tc>
          <w:tcPr>
            <w:tcW w:w="979" w:type="dxa"/>
            <w:shd w:val="clear" w:color="auto" w:fill="auto"/>
          </w:tcPr>
          <w:p w14:paraId="61248994" w14:textId="77777777" w:rsidR="00FC19CC" w:rsidRDefault="008F3141">
            <w:pPr>
              <w:pStyle w:val="Textintable"/>
            </w:pPr>
            <w:r>
              <w:t>0.6</w:t>
            </w:r>
          </w:p>
        </w:tc>
        <w:tc>
          <w:tcPr>
            <w:tcW w:w="1259" w:type="dxa"/>
            <w:shd w:val="clear" w:color="auto" w:fill="auto"/>
          </w:tcPr>
          <w:p w14:paraId="51BEDFC9" w14:textId="77777777" w:rsidR="00FC19CC" w:rsidRDefault="008F3141">
            <w:pPr>
              <w:pStyle w:val="Textintable"/>
            </w:pPr>
            <w:r>
              <w:t>31-10-2018</w:t>
            </w:r>
          </w:p>
        </w:tc>
        <w:tc>
          <w:tcPr>
            <w:tcW w:w="1542" w:type="dxa"/>
            <w:shd w:val="clear" w:color="auto" w:fill="auto"/>
          </w:tcPr>
          <w:p w14:paraId="229C06E0" w14:textId="77777777" w:rsidR="00FC19CC" w:rsidRDefault="008F3141">
            <w:pPr>
              <w:pStyle w:val="Textintable"/>
            </w:pPr>
            <w:proofErr w:type="spellStart"/>
            <w:r>
              <w:t>C.Custers</w:t>
            </w:r>
            <w:proofErr w:type="spellEnd"/>
          </w:p>
        </w:tc>
        <w:tc>
          <w:tcPr>
            <w:tcW w:w="4950" w:type="dxa"/>
            <w:shd w:val="clear" w:color="auto" w:fill="auto"/>
          </w:tcPr>
          <w:p w14:paraId="56C08595" w14:textId="77777777" w:rsidR="00FC19CC" w:rsidRDefault="008F3141">
            <w:pPr>
              <w:pStyle w:val="Textintable"/>
            </w:pPr>
            <w:r>
              <w:t>Add root-object + Fix typos</w:t>
            </w:r>
          </w:p>
        </w:tc>
      </w:tr>
      <w:tr w:rsidR="00442034" w14:paraId="1777E606" w14:textId="77777777" w:rsidTr="005D72FB">
        <w:trPr>
          <w:trHeight w:val="151"/>
        </w:trPr>
        <w:tc>
          <w:tcPr>
            <w:tcW w:w="979" w:type="dxa"/>
            <w:shd w:val="clear" w:color="auto" w:fill="auto"/>
          </w:tcPr>
          <w:p w14:paraId="2B2314B5" w14:textId="77777777" w:rsidR="00442034" w:rsidRDefault="00442034">
            <w:pPr>
              <w:pStyle w:val="Textintable"/>
            </w:pPr>
            <w:r>
              <w:t>0.7</w:t>
            </w:r>
          </w:p>
        </w:tc>
        <w:tc>
          <w:tcPr>
            <w:tcW w:w="1259" w:type="dxa"/>
            <w:shd w:val="clear" w:color="auto" w:fill="auto"/>
          </w:tcPr>
          <w:p w14:paraId="7BDE1C8C" w14:textId="77777777" w:rsidR="00442034" w:rsidRDefault="00442034">
            <w:pPr>
              <w:pStyle w:val="Textintable"/>
            </w:pPr>
            <w:r>
              <w:t>26-02-2019</w:t>
            </w:r>
          </w:p>
        </w:tc>
        <w:tc>
          <w:tcPr>
            <w:tcW w:w="1542" w:type="dxa"/>
            <w:shd w:val="clear" w:color="auto" w:fill="auto"/>
          </w:tcPr>
          <w:p w14:paraId="12FA1AED" w14:textId="641550B9" w:rsidR="00442034" w:rsidRDefault="00442034">
            <w:pPr>
              <w:pStyle w:val="Textintable"/>
            </w:pPr>
            <w:proofErr w:type="spellStart"/>
            <w:r>
              <w:t>P.Wie</w:t>
            </w:r>
            <w:r w:rsidR="0061629C">
              <w:t>l</w:t>
            </w:r>
            <w:r>
              <w:t>ders</w:t>
            </w:r>
            <w:proofErr w:type="spellEnd"/>
          </w:p>
        </w:tc>
        <w:tc>
          <w:tcPr>
            <w:tcW w:w="4950" w:type="dxa"/>
            <w:shd w:val="clear" w:color="auto" w:fill="auto"/>
          </w:tcPr>
          <w:p w14:paraId="1FE7B783" w14:textId="77777777" w:rsidR="00442034" w:rsidRDefault="00442034">
            <w:pPr>
              <w:pStyle w:val="Textintable"/>
            </w:pPr>
            <w:r>
              <w:t>JSONRPC support.</w:t>
            </w:r>
          </w:p>
        </w:tc>
      </w:tr>
      <w:tr w:rsidR="0061629C" w14:paraId="2E737007" w14:textId="77777777" w:rsidTr="005D72FB">
        <w:trPr>
          <w:trHeight w:val="151"/>
        </w:trPr>
        <w:tc>
          <w:tcPr>
            <w:tcW w:w="979" w:type="dxa"/>
            <w:tcBorders>
              <w:bottom w:val="single" w:sz="4" w:space="0" w:color="D9D9D9"/>
            </w:tcBorders>
            <w:shd w:val="clear" w:color="auto" w:fill="auto"/>
          </w:tcPr>
          <w:p w14:paraId="7B540775" w14:textId="375E47D4" w:rsidR="0061629C" w:rsidRDefault="0061629C">
            <w:pPr>
              <w:pStyle w:val="Textintable"/>
            </w:pPr>
            <w:r>
              <w:t>0.8</w:t>
            </w:r>
          </w:p>
        </w:tc>
        <w:tc>
          <w:tcPr>
            <w:tcW w:w="1259" w:type="dxa"/>
            <w:tcBorders>
              <w:bottom w:val="single" w:sz="4" w:space="0" w:color="D9D9D9"/>
            </w:tcBorders>
            <w:shd w:val="clear" w:color="auto" w:fill="auto"/>
          </w:tcPr>
          <w:p w14:paraId="61AF13B4" w14:textId="15744EBE" w:rsidR="0061629C" w:rsidRDefault="0061629C">
            <w:pPr>
              <w:pStyle w:val="Textintable"/>
            </w:pPr>
            <w:r>
              <w:t>07-03-2019</w:t>
            </w:r>
          </w:p>
        </w:tc>
        <w:tc>
          <w:tcPr>
            <w:tcW w:w="1542" w:type="dxa"/>
            <w:tcBorders>
              <w:bottom w:val="single" w:sz="4" w:space="0" w:color="D9D9D9"/>
            </w:tcBorders>
            <w:shd w:val="clear" w:color="auto" w:fill="auto"/>
          </w:tcPr>
          <w:p w14:paraId="1493D881" w14:textId="7FE96621" w:rsidR="0061629C" w:rsidRDefault="0061629C">
            <w:pPr>
              <w:pStyle w:val="Textintable"/>
            </w:pPr>
            <w:proofErr w:type="spellStart"/>
            <w:r>
              <w:t>P.Wielders</w:t>
            </w:r>
            <w:proofErr w:type="spellEnd"/>
          </w:p>
        </w:tc>
        <w:tc>
          <w:tcPr>
            <w:tcW w:w="4950" w:type="dxa"/>
            <w:tcBorders>
              <w:bottom w:val="single" w:sz="4" w:space="0" w:color="D9D9D9"/>
            </w:tcBorders>
            <w:shd w:val="clear" w:color="auto" w:fill="auto"/>
          </w:tcPr>
          <w:p w14:paraId="06E586DD" w14:textId="25133AD7" w:rsidR="0061629C" w:rsidRDefault="0061629C">
            <w:pPr>
              <w:pStyle w:val="Textintable"/>
            </w:pPr>
            <w:r>
              <w:t>Update after review on JSONRPC</w:t>
            </w:r>
          </w:p>
        </w:tc>
      </w:tr>
      <w:tr w:rsidR="005D72FB" w14:paraId="38A80482" w14:textId="77777777" w:rsidTr="005D72FB">
        <w:trPr>
          <w:trHeight w:val="151"/>
          <w:ins w:id="0" w:author="Fransen" w:date="2019-04-14T19:47:00Z"/>
        </w:trPr>
        <w:tc>
          <w:tcPr>
            <w:tcW w:w="979" w:type="dxa"/>
            <w:tcBorders>
              <w:bottom w:val="single" w:sz="4" w:space="0" w:color="D9D9D9"/>
            </w:tcBorders>
            <w:shd w:val="clear" w:color="auto" w:fill="auto"/>
          </w:tcPr>
          <w:p w14:paraId="19514898" w14:textId="3F7EC516" w:rsidR="005D72FB" w:rsidRDefault="005D72FB" w:rsidP="00DB0436">
            <w:pPr>
              <w:pStyle w:val="Textintable"/>
              <w:rPr>
                <w:ins w:id="1" w:author="Fransen" w:date="2019-04-14T19:47:00Z"/>
              </w:rPr>
            </w:pPr>
            <w:ins w:id="2" w:author="Fransen" w:date="2019-04-14T19:47:00Z">
              <w:r>
                <w:t>0.</w:t>
              </w:r>
              <w:r>
                <w:t>9</w:t>
              </w:r>
            </w:ins>
          </w:p>
        </w:tc>
        <w:tc>
          <w:tcPr>
            <w:tcW w:w="1259" w:type="dxa"/>
            <w:tcBorders>
              <w:bottom w:val="single" w:sz="4" w:space="0" w:color="D9D9D9"/>
            </w:tcBorders>
            <w:shd w:val="clear" w:color="auto" w:fill="auto"/>
          </w:tcPr>
          <w:p w14:paraId="5E5ABE91" w14:textId="2E5BFBDE" w:rsidR="005D72FB" w:rsidRDefault="005D72FB" w:rsidP="00DB0436">
            <w:pPr>
              <w:pStyle w:val="Textintable"/>
              <w:rPr>
                <w:ins w:id="3" w:author="Fransen" w:date="2019-04-14T19:47:00Z"/>
              </w:rPr>
            </w:pPr>
            <w:ins w:id="4" w:author="Fransen" w:date="2019-04-14T19:48:00Z">
              <w:r>
                <w:t>14</w:t>
              </w:r>
            </w:ins>
            <w:ins w:id="5" w:author="Fransen" w:date="2019-04-14T19:47:00Z">
              <w:r>
                <w:t>-0</w:t>
              </w:r>
            </w:ins>
            <w:ins w:id="6" w:author="Fransen" w:date="2019-04-14T19:48:00Z">
              <w:r>
                <w:t>4</w:t>
              </w:r>
            </w:ins>
            <w:ins w:id="7" w:author="Fransen" w:date="2019-04-14T19:47:00Z">
              <w:r>
                <w:t>-2019</w:t>
              </w:r>
            </w:ins>
          </w:p>
        </w:tc>
        <w:tc>
          <w:tcPr>
            <w:tcW w:w="1542" w:type="dxa"/>
            <w:tcBorders>
              <w:bottom w:val="single" w:sz="4" w:space="0" w:color="D9D9D9"/>
            </w:tcBorders>
            <w:shd w:val="clear" w:color="auto" w:fill="auto"/>
          </w:tcPr>
          <w:p w14:paraId="5A4DA83A" w14:textId="0DA204B5" w:rsidR="005D72FB" w:rsidRDefault="005D72FB" w:rsidP="00DB0436">
            <w:pPr>
              <w:pStyle w:val="Textintable"/>
              <w:rPr>
                <w:ins w:id="8" w:author="Fransen" w:date="2019-04-14T19:47:00Z"/>
              </w:rPr>
            </w:pPr>
            <w:ins w:id="9" w:author="Fransen" w:date="2019-04-14T19:48:00Z">
              <w:r>
                <w:t>M. Fransen</w:t>
              </w:r>
            </w:ins>
          </w:p>
        </w:tc>
        <w:tc>
          <w:tcPr>
            <w:tcW w:w="4950" w:type="dxa"/>
            <w:tcBorders>
              <w:bottom w:val="single" w:sz="4" w:space="0" w:color="D9D9D9"/>
            </w:tcBorders>
            <w:shd w:val="clear" w:color="auto" w:fill="auto"/>
          </w:tcPr>
          <w:p w14:paraId="703B93F5" w14:textId="2B95C8D0" w:rsidR="005D72FB" w:rsidRDefault="005D72FB" w:rsidP="00DB0436">
            <w:pPr>
              <w:pStyle w:val="Textintable"/>
              <w:rPr>
                <w:ins w:id="10" w:author="Fransen" w:date="2019-04-14T19:47:00Z"/>
              </w:rPr>
            </w:pPr>
            <w:ins w:id="11" w:author="Fransen" w:date="2019-04-14T19:48:00Z">
              <w:r>
                <w:t>Small JSONRPC corrections</w:t>
              </w:r>
            </w:ins>
          </w:p>
        </w:tc>
      </w:tr>
    </w:tbl>
    <w:p w14:paraId="20C1B549" w14:textId="77777777" w:rsidR="005D72FB" w:rsidRDefault="005D72FB" w:rsidP="005D72FB">
      <w:pPr>
        <w:rPr>
          <w:ins w:id="12" w:author="Fransen" w:date="2019-04-14T19:47:00Z"/>
        </w:rPr>
      </w:pPr>
    </w:p>
    <w:p w14:paraId="6DC027F4" w14:textId="77777777" w:rsidR="00FC19CC" w:rsidRDefault="00FC19CC"/>
    <w:p w14:paraId="7FC9A92F" w14:textId="77777777" w:rsidR="00FC19CC" w:rsidRDefault="008F3141">
      <w:pPr>
        <w:widowControl/>
        <w:spacing w:line="240" w:lineRule="auto"/>
      </w:pPr>
      <w:r>
        <w:br w:type="page"/>
      </w:r>
      <w:bookmarkStart w:id="13" w:name="_GoBack"/>
      <w:bookmarkEnd w:id="13"/>
    </w:p>
    <w:bookmarkStart w:id="14" w:name="_Toc2843214" w:displacedByCustomXml="next"/>
    <w:bookmarkStart w:id="15" w:name="_Toc527025451" w:displacedByCustomXml="next"/>
    <w:sdt>
      <w:sdtPr>
        <w:rPr>
          <w:rFonts w:eastAsiaTheme="minorEastAsia" w:cstheme="minorBidi"/>
          <w:bCs w:val="0"/>
          <w:color w:val="auto"/>
          <w:sz w:val="19"/>
          <w:szCs w:val="20"/>
          <w:lang w:eastAsia="ja-JP"/>
        </w:rPr>
        <w:id w:val="652927428"/>
        <w:docPartObj>
          <w:docPartGallery w:val="Table of Contents"/>
          <w:docPartUnique/>
        </w:docPartObj>
      </w:sdtPr>
      <w:sdtEndPr/>
      <w:sdtContent>
        <w:p w14:paraId="766C5F7D" w14:textId="77777777" w:rsidR="00FC19CC" w:rsidRDefault="008F3141">
          <w:pPr>
            <w:pStyle w:val="Kopvaninhoudsopgave"/>
          </w:pPr>
          <w:r>
            <w:t>Table of Contents</w:t>
          </w:r>
          <w:bookmarkEnd w:id="15"/>
          <w:bookmarkEnd w:id="14"/>
        </w:p>
        <w:p w14:paraId="2DF63671" w14:textId="2CB9048B" w:rsidR="006A614F" w:rsidRDefault="008F3141">
          <w:pPr>
            <w:pStyle w:val="Inhopg1"/>
            <w:tabs>
              <w:tab w:val="right" w:leader="dot" w:pos="8720"/>
            </w:tabs>
            <w:rPr>
              <w:rFonts w:asciiTheme="minorHAnsi" w:hAnsiTheme="minorHAnsi"/>
              <w:b w:val="0"/>
              <w:bCs w:val="0"/>
              <w:noProof/>
              <w:szCs w:val="22"/>
            </w:rPr>
          </w:pPr>
          <w:r>
            <w:fldChar w:fldCharType="begin"/>
          </w:r>
          <w:r>
            <w:rPr>
              <w:rStyle w:val="IndexLink"/>
            </w:rPr>
            <w:instrText>TOC \o "1-3" \h</w:instrText>
          </w:r>
          <w:r>
            <w:rPr>
              <w:rStyle w:val="IndexLink"/>
            </w:rPr>
            <w:fldChar w:fldCharType="separate"/>
          </w:r>
          <w:hyperlink w:anchor="_Toc2843214" w:history="1">
            <w:r w:rsidR="006A614F" w:rsidRPr="00B53D54">
              <w:rPr>
                <w:rStyle w:val="Hyperlink"/>
                <w:noProof/>
              </w:rPr>
              <w:t>Table of Contents</w:t>
            </w:r>
            <w:r w:rsidR="006A614F">
              <w:rPr>
                <w:noProof/>
              </w:rPr>
              <w:tab/>
            </w:r>
            <w:r w:rsidR="006A614F">
              <w:rPr>
                <w:noProof/>
              </w:rPr>
              <w:fldChar w:fldCharType="begin"/>
            </w:r>
            <w:r w:rsidR="006A614F">
              <w:rPr>
                <w:noProof/>
              </w:rPr>
              <w:instrText xml:space="preserve"> PAGEREF _Toc2843214 \h </w:instrText>
            </w:r>
            <w:r w:rsidR="006A614F">
              <w:rPr>
                <w:noProof/>
              </w:rPr>
            </w:r>
            <w:r w:rsidR="006A614F">
              <w:rPr>
                <w:noProof/>
              </w:rPr>
              <w:fldChar w:fldCharType="separate"/>
            </w:r>
            <w:r w:rsidR="006A614F">
              <w:rPr>
                <w:noProof/>
              </w:rPr>
              <w:t>3</w:t>
            </w:r>
            <w:r w:rsidR="006A614F">
              <w:rPr>
                <w:noProof/>
              </w:rPr>
              <w:fldChar w:fldCharType="end"/>
            </w:r>
          </w:hyperlink>
        </w:p>
        <w:p w14:paraId="599358A7" w14:textId="33DB2146" w:rsidR="006A614F" w:rsidRDefault="0015631C">
          <w:pPr>
            <w:pStyle w:val="Inhopg1"/>
            <w:tabs>
              <w:tab w:val="left" w:pos="570"/>
              <w:tab w:val="right" w:leader="dot" w:pos="8720"/>
            </w:tabs>
            <w:rPr>
              <w:rFonts w:asciiTheme="minorHAnsi" w:hAnsiTheme="minorHAnsi"/>
              <w:b w:val="0"/>
              <w:bCs w:val="0"/>
              <w:noProof/>
              <w:szCs w:val="22"/>
            </w:rPr>
          </w:pPr>
          <w:hyperlink w:anchor="_Toc2843215" w:history="1">
            <w:r w:rsidR="006A614F" w:rsidRPr="00B53D54">
              <w:rPr>
                <w:rStyle w:val="Hyperlink"/>
                <w:noProof/>
              </w:rPr>
              <w:t>1.</w:t>
            </w:r>
            <w:r w:rsidR="006A614F">
              <w:rPr>
                <w:rFonts w:asciiTheme="minorHAnsi" w:hAnsiTheme="minorHAnsi"/>
                <w:b w:val="0"/>
                <w:bCs w:val="0"/>
                <w:noProof/>
                <w:szCs w:val="22"/>
              </w:rPr>
              <w:tab/>
            </w:r>
            <w:r w:rsidR="006A614F" w:rsidRPr="00B53D54">
              <w:rPr>
                <w:rStyle w:val="Hyperlink"/>
                <w:noProof/>
              </w:rPr>
              <w:t>Introduction</w:t>
            </w:r>
            <w:r w:rsidR="006A614F">
              <w:rPr>
                <w:noProof/>
              </w:rPr>
              <w:tab/>
            </w:r>
            <w:r w:rsidR="006A614F">
              <w:rPr>
                <w:noProof/>
              </w:rPr>
              <w:fldChar w:fldCharType="begin"/>
            </w:r>
            <w:r w:rsidR="006A614F">
              <w:rPr>
                <w:noProof/>
              </w:rPr>
              <w:instrText xml:space="preserve"> PAGEREF _Toc2843215 \h </w:instrText>
            </w:r>
            <w:r w:rsidR="006A614F">
              <w:rPr>
                <w:noProof/>
              </w:rPr>
            </w:r>
            <w:r w:rsidR="006A614F">
              <w:rPr>
                <w:noProof/>
              </w:rPr>
              <w:fldChar w:fldCharType="separate"/>
            </w:r>
            <w:r w:rsidR="006A614F">
              <w:rPr>
                <w:noProof/>
              </w:rPr>
              <w:t>5</w:t>
            </w:r>
            <w:r w:rsidR="006A614F">
              <w:rPr>
                <w:noProof/>
              </w:rPr>
              <w:fldChar w:fldCharType="end"/>
            </w:r>
          </w:hyperlink>
        </w:p>
        <w:p w14:paraId="04BCE313" w14:textId="4CA71A11" w:rsidR="006A614F" w:rsidRDefault="0015631C">
          <w:pPr>
            <w:pStyle w:val="Inhopg2"/>
            <w:tabs>
              <w:tab w:val="left" w:pos="760"/>
              <w:tab w:val="right" w:leader="dot" w:pos="8720"/>
            </w:tabs>
            <w:rPr>
              <w:rFonts w:asciiTheme="minorHAnsi" w:hAnsiTheme="minorHAnsi"/>
              <w:noProof/>
              <w:sz w:val="22"/>
            </w:rPr>
          </w:pPr>
          <w:hyperlink w:anchor="_Toc2843216" w:history="1">
            <w:r w:rsidR="006A614F" w:rsidRPr="00B53D54">
              <w:rPr>
                <w:rStyle w:val="Hyperlink"/>
                <w:noProof/>
              </w:rPr>
              <w:t>1.1</w:t>
            </w:r>
            <w:r w:rsidR="006A614F">
              <w:rPr>
                <w:rFonts w:asciiTheme="minorHAnsi" w:hAnsiTheme="minorHAnsi"/>
                <w:noProof/>
                <w:sz w:val="22"/>
              </w:rPr>
              <w:tab/>
            </w:r>
            <w:r w:rsidR="006A614F" w:rsidRPr="00B53D54">
              <w:rPr>
                <w:rStyle w:val="Hyperlink"/>
                <w:noProof/>
              </w:rPr>
              <w:t>Scope</w:t>
            </w:r>
            <w:r w:rsidR="006A614F">
              <w:rPr>
                <w:noProof/>
              </w:rPr>
              <w:tab/>
            </w:r>
            <w:r w:rsidR="006A614F">
              <w:rPr>
                <w:noProof/>
              </w:rPr>
              <w:fldChar w:fldCharType="begin"/>
            </w:r>
            <w:r w:rsidR="006A614F">
              <w:rPr>
                <w:noProof/>
              </w:rPr>
              <w:instrText xml:space="preserve"> PAGEREF _Toc2843216 \h </w:instrText>
            </w:r>
            <w:r w:rsidR="006A614F">
              <w:rPr>
                <w:noProof/>
              </w:rPr>
            </w:r>
            <w:r w:rsidR="006A614F">
              <w:rPr>
                <w:noProof/>
              </w:rPr>
              <w:fldChar w:fldCharType="separate"/>
            </w:r>
            <w:r w:rsidR="006A614F">
              <w:rPr>
                <w:noProof/>
              </w:rPr>
              <w:t>5</w:t>
            </w:r>
            <w:r w:rsidR="006A614F">
              <w:rPr>
                <w:noProof/>
              </w:rPr>
              <w:fldChar w:fldCharType="end"/>
            </w:r>
          </w:hyperlink>
        </w:p>
        <w:p w14:paraId="5D6012A9" w14:textId="2B067F0C" w:rsidR="006A614F" w:rsidRDefault="0015631C">
          <w:pPr>
            <w:pStyle w:val="Inhopg2"/>
            <w:tabs>
              <w:tab w:val="left" w:pos="760"/>
              <w:tab w:val="right" w:leader="dot" w:pos="8720"/>
            </w:tabs>
            <w:rPr>
              <w:rFonts w:asciiTheme="minorHAnsi" w:hAnsiTheme="minorHAnsi"/>
              <w:noProof/>
              <w:sz w:val="22"/>
            </w:rPr>
          </w:pPr>
          <w:hyperlink w:anchor="_Toc2843217" w:history="1">
            <w:r w:rsidR="006A614F" w:rsidRPr="00B53D54">
              <w:rPr>
                <w:rStyle w:val="Hyperlink"/>
                <w:noProof/>
              </w:rPr>
              <w:t>1.2</w:t>
            </w:r>
            <w:r w:rsidR="006A614F">
              <w:rPr>
                <w:rFonts w:asciiTheme="minorHAnsi" w:hAnsiTheme="minorHAnsi"/>
                <w:noProof/>
                <w:sz w:val="22"/>
              </w:rPr>
              <w:tab/>
            </w:r>
            <w:r w:rsidR="006A614F" w:rsidRPr="00B53D54">
              <w:rPr>
                <w:rStyle w:val="Hyperlink"/>
                <w:noProof/>
              </w:rPr>
              <w:t>Context</w:t>
            </w:r>
            <w:r w:rsidR="006A614F">
              <w:rPr>
                <w:noProof/>
              </w:rPr>
              <w:tab/>
            </w:r>
            <w:r w:rsidR="006A614F">
              <w:rPr>
                <w:noProof/>
              </w:rPr>
              <w:fldChar w:fldCharType="begin"/>
            </w:r>
            <w:r w:rsidR="006A614F">
              <w:rPr>
                <w:noProof/>
              </w:rPr>
              <w:instrText xml:space="preserve"> PAGEREF _Toc2843217 \h </w:instrText>
            </w:r>
            <w:r w:rsidR="006A614F">
              <w:rPr>
                <w:noProof/>
              </w:rPr>
            </w:r>
            <w:r w:rsidR="006A614F">
              <w:rPr>
                <w:noProof/>
              </w:rPr>
              <w:fldChar w:fldCharType="separate"/>
            </w:r>
            <w:r w:rsidR="006A614F">
              <w:rPr>
                <w:noProof/>
              </w:rPr>
              <w:t>6</w:t>
            </w:r>
            <w:r w:rsidR="006A614F">
              <w:rPr>
                <w:noProof/>
              </w:rPr>
              <w:fldChar w:fldCharType="end"/>
            </w:r>
          </w:hyperlink>
        </w:p>
        <w:p w14:paraId="49B8D787" w14:textId="2DAE31CC" w:rsidR="006A614F" w:rsidRDefault="0015631C">
          <w:pPr>
            <w:pStyle w:val="Inhopg2"/>
            <w:tabs>
              <w:tab w:val="left" w:pos="760"/>
              <w:tab w:val="right" w:leader="dot" w:pos="8720"/>
            </w:tabs>
            <w:rPr>
              <w:rFonts w:asciiTheme="minorHAnsi" w:hAnsiTheme="minorHAnsi"/>
              <w:noProof/>
              <w:sz w:val="22"/>
            </w:rPr>
          </w:pPr>
          <w:hyperlink w:anchor="_Toc2843218" w:history="1">
            <w:r w:rsidR="006A614F" w:rsidRPr="00B53D54">
              <w:rPr>
                <w:rStyle w:val="Hyperlink"/>
                <w:noProof/>
              </w:rPr>
              <w:t>1.3</w:t>
            </w:r>
            <w:r w:rsidR="006A614F">
              <w:rPr>
                <w:rFonts w:asciiTheme="minorHAnsi" w:hAnsiTheme="minorHAnsi"/>
                <w:noProof/>
                <w:sz w:val="22"/>
              </w:rPr>
              <w:tab/>
            </w:r>
            <w:r w:rsidR="006A614F" w:rsidRPr="00B53D54">
              <w:rPr>
                <w:rStyle w:val="Hyperlink"/>
                <w:noProof/>
              </w:rPr>
              <w:t>Case sensitivity</w:t>
            </w:r>
            <w:r w:rsidR="006A614F">
              <w:rPr>
                <w:noProof/>
              </w:rPr>
              <w:tab/>
            </w:r>
            <w:r w:rsidR="006A614F">
              <w:rPr>
                <w:noProof/>
              </w:rPr>
              <w:fldChar w:fldCharType="begin"/>
            </w:r>
            <w:r w:rsidR="006A614F">
              <w:rPr>
                <w:noProof/>
              </w:rPr>
              <w:instrText xml:space="preserve"> PAGEREF _Toc2843218 \h </w:instrText>
            </w:r>
            <w:r w:rsidR="006A614F">
              <w:rPr>
                <w:noProof/>
              </w:rPr>
            </w:r>
            <w:r w:rsidR="006A614F">
              <w:rPr>
                <w:noProof/>
              </w:rPr>
              <w:fldChar w:fldCharType="separate"/>
            </w:r>
            <w:r w:rsidR="006A614F">
              <w:rPr>
                <w:noProof/>
              </w:rPr>
              <w:t>6</w:t>
            </w:r>
            <w:r w:rsidR="006A614F">
              <w:rPr>
                <w:noProof/>
              </w:rPr>
              <w:fldChar w:fldCharType="end"/>
            </w:r>
          </w:hyperlink>
        </w:p>
        <w:p w14:paraId="533132BA" w14:textId="30E98529" w:rsidR="006A614F" w:rsidRDefault="0015631C">
          <w:pPr>
            <w:pStyle w:val="Inhopg2"/>
            <w:tabs>
              <w:tab w:val="left" w:pos="760"/>
              <w:tab w:val="right" w:leader="dot" w:pos="8720"/>
            </w:tabs>
            <w:rPr>
              <w:rFonts w:asciiTheme="minorHAnsi" w:hAnsiTheme="minorHAnsi"/>
              <w:noProof/>
              <w:sz w:val="22"/>
            </w:rPr>
          </w:pPr>
          <w:hyperlink w:anchor="_Toc2843219" w:history="1">
            <w:r w:rsidR="006A614F" w:rsidRPr="00B53D54">
              <w:rPr>
                <w:rStyle w:val="Hyperlink"/>
                <w:noProof/>
              </w:rPr>
              <w:t>1.4</w:t>
            </w:r>
            <w:r w:rsidR="006A614F">
              <w:rPr>
                <w:rFonts w:asciiTheme="minorHAnsi" w:hAnsiTheme="minorHAnsi"/>
                <w:noProof/>
                <w:sz w:val="22"/>
              </w:rPr>
              <w:tab/>
            </w:r>
            <w:r w:rsidR="006A614F" w:rsidRPr="00B53D54">
              <w:rPr>
                <w:rStyle w:val="Hyperlink"/>
                <w:noProof/>
              </w:rPr>
              <w:t>Acronyms, Abbreviations and Terms</w:t>
            </w:r>
            <w:r w:rsidR="006A614F">
              <w:rPr>
                <w:noProof/>
              </w:rPr>
              <w:tab/>
            </w:r>
            <w:r w:rsidR="006A614F">
              <w:rPr>
                <w:noProof/>
              </w:rPr>
              <w:fldChar w:fldCharType="begin"/>
            </w:r>
            <w:r w:rsidR="006A614F">
              <w:rPr>
                <w:noProof/>
              </w:rPr>
              <w:instrText xml:space="preserve"> PAGEREF _Toc2843219 \h </w:instrText>
            </w:r>
            <w:r w:rsidR="006A614F">
              <w:rPr>
                <w:noProof/>
              </w:rPr>
            </w:r>
            <w:r w:rsidR="006A614F">
              <w:rPr>
                <w:noProof/>
              </w:rPr>
              <w:fldChar w:fldCharType="separate"/>
            </w:r>
            <w:r w:rsidR="006A614F">
              <w:rPr>
                <w:noProof/>
              </w:rPr>
              <w:t>6</w:t>
            </w:r>
            <w:r w:rsidR="006A614F">
              <w:rPr>
                <w:noProof/>
              </w:rPr>
              <w:fldChar w:fldCharType="end"/>
            </w:r>
          </w:hyperlink>
        </w:p>
        <w:p w14:paraId="2173FDDC" w14:textId="4F4E5477" w:rsidR="006A614F" w:rsidRDefault="0015631C">
          <w:pPr>
            <w:pStyle w:val="Inhopg2"/>
            <w:tabs>
              <w:tab w:val="left" w:pos="760"/>
              <w:tab w:val="right" w:leader="dot" w:pos="8720"/>
            </w:tabs>
            <w:rPr>
              <w:rFonts w:asciiTheme="minorHAnsi" w:hAnsiTheme="minorHAnsi"/>
              <w:noProof/>
              <w:sz w:val="22"/>
            </w:rPr>
          </w:pPr>
          <w:hyperlink w:anchor="_Toc2843220" w:history="1">
            <w:r w:rsidR="006A614F" w:rsidRPr="00B53D54">
              <w:rPr>
                <w:rStyle w:val="Hyperlink"/>
                <w:noProof/>
              </w:rPr>
              <w:t>1.5</w:t>
            </w:r>
            <w:r w:rsidR="006A614F">
              <w:rPr>
                <w:rFonts w:asciiTheme="minorHAnsi" w:hAnsiTheme="minorHAnsi"/>
                <w:noProof/>
                <w:sz w:val="22"/>
              </w:rPr>
              <w:tab/>
            </w:r>
            <w:r w:rsidR="006A614F" w:rsidRPr="00B53D54">
              <w:rPr>
                <w:rStyle w:val="Hyperlink"/>
                <w:noProof/>
              </w:rPr>
              <w:t>Standards</w:t>
            </w:r>
            <w:r w:rsidR="006A614F">
              <w:rPr>
                <w:noProof/>
              </w:rPr>
              <w:tab/>
            </w:r>
            <w:r w:rsidR="006A614F">
              <w:rPr>
                <w:noProof/>
              </w:rPr>
              <w:fldChar w:fldCharType="begin"/>
            </w:r>
            <w:r w:rsidR="006A614F">
              <w:rPr>
                <w:noProof/>
              </w:rPr>
              <w:instrText xml:space="preserve"> PAGEREF _Toc2843220 \h </w:instrText>
            </w:r>
            <w:r w:rsidR="006A614F">
              <w:rPr>
                <w:noProof/>
              </w:rPr>
            </w:r>
            <w:r w:rsidR="006A614F">
              <w:rPr>
                <w:noProof/>
              </w:rPr>
              <w:fldChar w:fldCharType="separate"/>
            </w:r>
            <w:r w:rsidR="006A614F">
              <w:rPr>
                <w:noProof/>
              </w:rPr>
              <w:t>7</w:t>
            </w:r>
            <w:r w:rsidR="006A614F">
              <w:rPr>
                <w:noProof/>
              </w:rPr>
              <w:fldChar w:fldCharType="end"/>
            </w:r>
          </w:hyperlink>
        </w:p>
        <w:p w14:paraId="79DEB729" w14:textId="4B487BF5" w:rsidR="006A614F" w:rsidRDefault="0015631C">
          <w:pPr>
            <w:pStyle w:val="Inhopg2"/>
            <w:tabs>
              <w:tab w:val="left" w:pos="760"/>
              <w:tab w:val="right" w:leader="dot" w:pos="8720"/>
            </w:tabs>
            <w:rPr>
              <w:rFonts w:asciiTheme="minorHAnsi" w:hAnsiTheme="minorHAnsi"/>
              <w:noProof/>
              <w:sz w:val="22"/>
            </w:rPr>
          </w:pPr>
          <w:hyperlink w:anchor="_Toc2843221" w:history="1">
            <w:r w:rsidR="006A614F" w:rsidRPr="00B53D54">
              <w:rPr>
                <w:rStyle w:val="Hyperlink"/>
                <w:noProof/>
              </w:rPr>
              <w:t>1.6</w:t>
            </w:r>
            <w:r w:rsidR="006A614F">
              <w:rPr>
                <w:rFonts w:asciiTheme="minorHAnsi" w:hAnsiTheme="minorHAnsi"/>
                <w:noProof/>
                <w:sz w:val="22"/>
              </w:rPr>
              <w:tab/>
            </w:r>
            <w:r w:rsidR="006A614F" w:rsidRPr="00B53D54">
              <w:rPr>
                <w:rStyle w:val="Hyperlink"/>
                <w:noProof/>
              </w:rPr>
              <w:t>References</w:t>
            </w:r>
            <w:r w:rsidR="006A614F">
              <w:rPr>
                <w:noProof/>
              </w:rPr>
              <w:tab/>
            </w:r>
            <w:r w:rsidR="006A614F">
              <w:rPr>
                <w:noProof/>
              </w:rPr>
              <w:fldChar w:fldCharType="begin"/>
            </w:r>
            <w:r w:rsidR="006A614F">
              <w:rPr>
                <w:noProof/>
              </w:rPr>
              <w:instrText xml:space="preserve"> PAGEREF _Toc2843221 \h </w:instrText>
            </w:r>
            <w:r w:rsidR="006A614F">
              <w:rPr>
                <w:noProof/>
              </w:rPr>
            </w:r>
            <w:r w:rsidR="006A614F">
              <w:rPr>
                <w:noProof/>
              </w:rPr>
              <w:fldChar w:fldCharType="separate"/>
            </w:r>
            <w:r w:rsidR="006A614F">
              <w:rPr>
                <w:noProof/>
              </w:rPr>
              <w:t>7</w:t>
            </w:r>
            <w:r w:rsidR="006A614F">
              <w:rPr>
                <w:noProof/>
              </w:rPr>
              <w:fldChar w:fldCharType="end"/>
            </w:r>
          </w:hyperlink>
        </w:p>
        <w:p w14:paraId="7025A2B7" w14:textId="141F8EA2" w:rsidR="006A614F" w:rsidRDefault="0015631C">
          <w:pPr>
            <w:pStyle w:val="Inhopg2"/>
            <w:tabs>
              <w:tab w:val="left" w:pos="760"/>
              <w:tab w:val="right" w:leader="dot" w:pos="8720"/>
            </w:tabs>
            <w:rPr>
              <w:rFonts w:asciiTheme="minorHAnsi" w:hAnsiTheme="minorHAnsi"/>
              <w:noProof/>
              <w:sz w:val="22"/>
            </w:rPr>
          </w:pPr>
          <w:hyperlink w:anchor="_Toc2843222" w:history="1">
            <w:r w:rsidR="006A614F" w:rsidRPr="00B53D54">
              <w:rPr>
                <w:rStyle w:val="Hyperlink"/>
                <w:noProof/>
              </w:rPr>
              <w:t>1.7</w:t>
            </w:r>
            <w:r w:rsidR="006A614F">
              <w:rPr>
                <w:rFonts w:asciiTheme="minorHAnsi" w:hAnsiTheme="minorHAnsi"/>
                <w:noProof/>
                <w:sz w:val="22"/>
              </w:rPr>
              <w:tab/>
            </w:r>
            <w:r w:rsidR="006A614F" w:rsidRPr="00B53D54">
              <w:rPr>
                <w:rStyle w:val="Hyperlink"/>
                <w:noProof/>
              </w:rPr>
              <w:t>Open Issues</w:t>
            </w:r>
            <w:r w:rsidR="006A614F">
              <w:rPr>
                <w:noProof/>
              </w:rPr>
              <w:tab/>
            </w:r>
            <w:r w:rsidR="006A614F">
              <w:rPr>
                <w:noProof/>
              </w:rPr>
              <w:fldChar w:fldCharType="begin"/>
            </w:r>
            <w:r w:rsidR="006A614F">
              <w:rPr>
                <w:noProof/>
              </w:rPr>
              <w:instrText xml:space="preserve"> PAGEREF _Toc2843222 \h </w:instrText>
            </w:r>
            <w:r w:rsidR="006A614F">
              <w:rPr>
                <w:noProof/>
              </w:rPr>
            </w:r>
            <w:r w:rsidR="006A614F">
              <w:rPr>
                <w:noProof/>
              </w:rPr>
              <w:fldChar w:fldCharType="separate"/>
            </w:r>
            <w:r w:rsidR="006A614F">
              <w:rPr>
                <w:noProof/>
              </w:rPr>
              <w:t>7</w:t>
            </w:r>
            <w:r w:rsidR="006A614F">
              <w:rPr>
                <w:noProof/>
              </w:rPr>
              <w:fldChar w:fldCharType="end"/>
            </w:r>
          </w:hyperlink>
        </w:p>
        <w:p w14:paraId="6EE04C60" w14:textId="42FC2069" w:rsidR="006A614F" w:rsidRDefault="0015631C">
          <w:pPr>
            <w:pStyle w:val="Inhopg2"/>
            <w:tabs>
              <w:tab w:val="left" w:pos="760"/>
              <w:tab w:val="right" w:leader="dot" w:pos="8720"/>
            </w:tabs>
            <w:rPr>
              <w:rFonts w:asciiTheme="minorHAnsi" w:hAnsiTheme="minorHAnsi"/>
              <w:noProof/>
              <w:sz w:val="22"/>
            </w:rPr>
          </w:pPr>
          <w:hyperlink w:anchor="_Toc2843223" w:history="1">
            <w:r w:rsidR="006A614F" w:rsidRPr="00B53D54">
              <w:rPr>
                <w:rStyle w:val="Hyperlink"/>
                <w:noProof/>
              </w:rPr>
              <w:t>1.8</w:t>
            </w:r>
            <w:r w:rsidR="006A614F">
              <w:rPr>
                <w:rFonts w:asciiTheme="minorHAnsi" w:hAnsiTheme="minorHAnsi"/>
                <w:noProof/>
                <w:sz w:val="22"/>
              </w:rPr>
              <w:tab/>
            </w:r>
            <w:r w:rsidR="006A614F" w:rsidRPr="00B53D54">
              <w:rPr>
                <w:rStyle w:val="Hyperlink"/>
                <w:noProof/>
              </w:rPr>
              <w:t>Limitations</w:t>
            </w:r>
            <w:r w:rsidR="006A614F">
              <w:rPr>
                <w:noProof/>
              </w:rPr>
              <w:tab/>
            </w:r>
            <w:r w:rsidR="006A614F">
              <w:rPr>
                <w:noProof/>
              </w:rPr>
              <w:fldChar w:fldCharType="begin"/>
            </w:r>
            <w:r w:rsidR="006A614F">
              <w:rPr>
                <w:noProof/>
              </w:rPr>
              <w:instrText xml:space="preserve"> PAGEREF _Toc2843223 \h </w:instrText>
            </w:r>
            <w:r w:rsidR="006A614F">
              <w:rPr>
                <w:noProof/>
              </w:rPr>
            </w:r>
            <w:r w:rsidR="006A614F">
              <w:rPr>
                <w:noProof/>
              </w:rPr>
              <w:fldChar w:fldCharType="separate"/>
            </w:r>
            <w:r w:rsidR="006A614F">
              <w:rPr>
                <w:noProof/>
              </w:rPr>
              <w:t>7</w:t>
            </w:r>
            <w:r w:rsidR="006A614F">
              <w:rPr>
                <w:noProof/>
              </w:rPr>
              <w:fldChar w:fldCharType="end"/>
            </w:r>
          </w:hyperlink>
        </w:p>
        <w:p w14:paraId="2DDEEF7E" w14:textId="5082D4E5" w:rsidR="006A614F" w:rsidRDefault="0015631C">
          <w:pPr>
            <w:pStyle w:val="Inhopg1"/>
            <w:tabs>
              <w:tab w:val="left" w:pos="570"/>
              <w:tab w:val="right" w:leader="dot" w:pos="8720"/>
            </w:tabs>
            <w:rPr>
              <w:rFonts w:asciiTheme="minorHAnsi" w:hAnsiTheme="minorHAnsi"/>
              <w:b w:val="0"/>
              <w:bCs w:val="0"/>
              <w:noProof/>
              <w:szCs w:val="22"/>
            </w:rPr>
          </w:pPr>
          <w:hyperlink w:anchor="_Toc2843224" w:history="1">
            <w:r w:rsidR="006A614F" w:rsidRPr="00B53D54">
              <w:rPr>
                <w:rStyle w:val="Hyperlink"/>
                <w:noProof/>
              </w:rPr>
              <w:t>2.</w:t>
            </w:r>
            <w:r w:rsidR="006A614F">
              <w:rPr>
                <w:rFonts w:asciiTheme="minorHAnsi" w:hAnsiTheme="minorHAnsi"/>
                <w:b w:val="0"/>
                <w:bCs w:val="0"/>
                <w:noProof/>
                <w:szCs w:val="22"/>
              </w:rPr>
              <w:tab/>
            </w:r>
            <w:r w:rsidR="006A614F" w:rsidRPr="00B53D54">
              <w:rPr>
                <w:rStyle w:val="Hyperlink"/>
                <w:noProof/>
              </w:rPr>
              <w:t>Basic Concepts</w:t>
            </w:r>
            <w:r w:rsidR="006A614F">
              <w:rPr>
                <w:noProof/>
              </w:rPr>
              <w:tab/>
            </w:r>
            <w:r w:rsidR="006A614F">
              <w:rPr>
                <w:noProof/>
              </w:rPr>
              <w:fldChar w:fldCharType="begin"/>
            </w:r>
            <w:r w:rsidR="006A614F">
              <w:rPr>
                <w:noProof/>
              </w:rPr>
              <w:instrText xml:space="preserve"> PAGEREF _Toc2843224 \h </w:instrText>
            </w:r>
            <w:r w:rsidR="006A614F">
              <w:rPr>
                <w:noProof/>
              </w:rPr>
            </w:r>
            <w:r w:rsidR="006A614F">
              <w:rPr>
                <w:noProof/>
              </w:rPr>
              <w:fldChar w:fldCharType="separate"/>
            </w:r>
            <w:r w:rsidR="006A614F">
              <w:rPr>
                <w:noProof/>
              </w:rPr>
              <w:t>8</w:t>
            </w:r>
            <w:r w:rsidR="006A614F">
              <w:rPr>
                <w:noProof/>
              </w:rPr>
              <w:fldChar w:fldCharType="end"/>
            </w:r>
          </w:hyperlink>
        </w:p>
        <w:p w14:paraId="5C968EE9" w14:textId="6F54B86E" w:rsidR="006A614F" w:rsidRDefault="0015631C">
          <w:pPr>
            <w:pStyle w:val="Inhopg2"/>
            <w:tabs>
              <w:tab w:val="left" w:pos="760"/>
              <w:tab w:val="right" w:leader="dot" w:pos="8720"/>
            </w:tabs>
            <w:rPr>
              <w:rFonts w:asciiTheme="minorHAnsi" w:hAnsiTheme="minorHAnsi"/>
              <w:noProof/>
              <w:sz w:val="22"/>
            </w:rPr>
          </w:pPr>
          <w:hyperlink w:anchor="_Toc2843225" w:history="1">
            <w:r w:rsidR="006A614F" w:rsidRPr="00B53D54">
              <w:rPr>
                <w:rStyle w:val="Hyperlink"/>
                <w:noProof/>
              </w:rPr>
              <w:t>2.1</w:t>
            </w:r>
            <w:r w:rsidR="006A614F">
              <w:rPr>
                <w:rFonts w:asciiTheme="minorHAnsi" w:hAnsiTheme="minorHAnsi"/>
                <w:noProof/>
                <w:sz w:val="22"/>
              </w:rPr>
              <w:tab/>
            </w:r>
            <w:r w:rsidR="006A614F" w:rsidRPr="00B53D54">
              <w:rPr>
                <w:rStyle w:val="Hyperlink"/>
                <w:noProof/>
              </w:rPr>
              <w:t>JSONRPC API calls</w:t>
            </w:r>
            <w:r w:rsidR="006A614F">
              <w:rPr>
                <w:noProof/>
              </w:rPr>
              <w:tab/>
            </w:r>
            <w:r w:rsidR="006A614F">
              <w:rPr>
                <w:noProof/>
              </w:rPr>
              <w:fldChar w:fldCharType="begin"/>
            </w:r>
            <w:r w:rsidR="006A614F">
              <w:rPr>
                <w:noProof/>
              </w:rPr>
              <w:instrText xml:space="preserve"> PAGEREF _Toc2843225 \h </w:instrText>
            </w:r>
            <w:r w:rsidR="006A614F">
              <w:rPr>
                <w:noProof/>
              </w:rPr>
            </w:r>
            <w:r w:rsidR="006A614F">
              <w:rPr>
                <w:noProof/>
              </w:rPr>
              <w:fldChar w:fldCharType="separate"/>
            </w:r>
            <w:r w:rsidR="006A614F">
              <w:rPr>
                <w:noProof/>
              </w:rPr>
              <w:t>8</w:t>
            </w:r>
            <w:r w:rsidR="006A614F">
              <w:rPr>
                <w:noProof/>
              </w:rPr>
              <w:fldChar w:fldCharType="end"/>
            </w:r>
          </w:hyperlink>
        </w:p>
        <w:p w14:paraId="16F56E31" w14:textId="0F11008F" w:rsidR="006A614F" w:rsidRDefault="0015631C">
          <w:pPr>
            <w:pStyle w:val="Inhopg3"/>
            <w:tabs>
              <w:tab w:val="left" w:pos="1140"/>
              <w:tab w:val="right" w:leader="dot" w:pos="8720"/>
            </w:tabs>
            <w:rPr>
              <w:rFonts w:asciiTheme="minorHAnsi" w:hAnsiTheme="minorHAnsi"/>
              <w:noProof/>
              <w:sz w:val="22"/>
            </w:rPr>
          </w:pPr>
          <w:hyperlink w:anchor="_Toc2843226" w:history="1">
            <w:r w:rsidR="006A614F" w:rsidRPr="00B53D54">
              <w:rPr>
                <w:rStyle w:val="Hyperlink"/>
                <w:noProof/>
              </w:rPr>
              <w:t>2.1.1</w:t>
            </w:r>
            <w:r w:rsidR="006A614F">
              <w:rPr>
                <w:rFonts w:asciiTheme="minorHAnsi" w:hAnsiTheme="minorHAnsi"/>
                <w:noProof/>
                <w:sz w:val="22"/>
              </w:rPr>
              <w:tab/>
            </w:r>
            <w:r w:rsidR="006A614F" w:rsidRPr="00B53D54">
              <w:rPr>
                <w:rStyle w:val="Hyperlink"/>
                <w:noProof/>
              </w:rPr>
              <w:t>Designator definition</w:t>
            </w:r>
            <w:r w:rsidR="006A614F">
              <w:rPr>
                <w:noProof/>
              </w:rPr>
              <w:tab/>
            </w:r>
            <w:r w:rsidR="006A614F">
              <w:rPr>
                <w:noProof/>
              </w:rPr>
              <w:fldChar w:fldCharType="begin"/>
            </w:r>
            <w:r w:rsidR="006A614F">
              <w:rPr>
                <w:noProof/>
              </w:rPr>
              <w:instrText xml:space="preserve"> PAGEREF _Toc2843226 \h </w:instrText>
            </w:r>
            <w:r w:rsidR="006A614F">
              <w:rPr>
                <w:noProof/>
              </w:rPr>
            </w:r>
            <w:r w:rsidR="006A614F">
              <w:rPr>
                <w:noProof/>
              </w:rPr>
              <w:fldChar w:fldCharType="separate"/>
            </w:r>
            <w:r w:rsidR="006A614F">
              <w:rPr>
                <w:noProof/>
              </w:rPr>
              <w:t>8</w:t>
            </w:r>
            <w:r w:rsidR="006A614F">
              <w:rPr>
                <w:noProof/>
              </w:rPr>
              <w:fldChar w:fldCharType="end"/>
            </w:r>
          </w:hyperlink>
        </w:p>
        <w:p w14:paraId="609116B4" w14:textId="0625DA68" w:rsidR="006A614F" w:rsidRDefault="0015631C">
          <w:pPr>
            <w:pStyle w:val="Inhopg3"/>
            <w:tabs>
              <w:tab w:val="left" w:pos="1140"/>
              <w:tab w:val="right" w:leader="dot" w:pos="8720"/>
            </w:tabs>
            <w:rPr>
              <w:rFonts w:asciiTheme="minorHAnsi" w:hAnsiTheme="minorHAnsi"/>
              <w:noProof/>
              <w:sz w:val="22"/>
            </w:rPr>
          </w:pPr>
          <w:hyperlink w:anchor="_Toc2843227" w:history="1">
            <w:r w:rsidR="006A614F" w:rsidRPr="00B53D54">
              <w:rPr>
                <w:rStyle w:val="Hyperlink"/>
                <w:noProof/>
              </w:rPr>
              <w:t>2.1.2</w:t>
            </w:r>
            <w:r w:rsidR="006A614F">
              <w:rPr>
                <w:rFonts w:asciiTheme="minorHAnsi" w:hAnsiTheme="minorHAnsi"/>
                <w:noProof/>
                <w:sz w:val="22"/>
              </w:rPr>
              <w:tab/>
            </w:r>
            <w:r w:rsidR="006A614F" w:rsidRPr="00B53D54">
              <w:rPr>
                <w:rStyle w:val="Hyperlink"/>
                <w:noProof/>
              </w:rPr>
              <w:t>Synchronous Invocation</w:t>
            </w:r>
            <w:r w:rsidR="006A614F">
              <w:rPr>
                <w:noProof/>
              </w:rPr>
              <w:tab/>
            </w:r>
            <w:r w:rsidR="006A614F">
              <w:rPr>
                <w:noProof/>
              </w:rPr>
              <w:fldChar w:fldCharType="begin"/>
            </w:r>
            <w:r w:rsidR="006A614F">
              <w:rPr>
                <w:noProof/>
              </w:rPr>
              <w:instrText xml:space="preserve"> PAGEREF _Toc2843227 \h </w:instrText>
            </w:r>
            <w:r w:rsidR="006A614F">
              <w:rPr>
                <w:noProof/>
              </w:rPr>
            </w:r>
            <w:r w:rsidR="006A614F">
              <w:rPr>
                <w:noProof/>
              </w:rPr>
              <w:fldChar w:fldCharType="separate"/>
            </w:r>
            <w:r w:rsidR="006A614F">
              <w:rPr>
                <w:noProof/>
              </w:rPr>
              <w:t>8</w:t>
            </w:r>
            <w:r w:rsidR="006A614F">
              <w:rPr>
                <w:noProof/>
              </w:rPr>
              <w:fldChar w:fldCharType="end"/>
            </w:r>
          </w:hyperlink>
        </w:p>
        <w:p w14:paraId="3920ED7A" w14:textId="05844E44" w:rsidR="006A614F" w:rsidRDefault="0015631C">
          <w:pPr>
            <w:pStyle w:val="Inhopg3"/>
            <w:tabs>
              <w:tab w:val="left" w:pos="1140"/>
              <w:tab w:val="right" w:leader="dot" w:pos="8720"/>
            </w:tabs>
            <w:rPr>
              <w:rFonts w:asciiTheme="minorHAnsi" w:hAnsiTheme="minorHAnsi"/>
              <w:noProof/>
              <w:sz w:val="22"/>
            </w:rPr>
          </w:pPr>
          <w:hyperlink w:anchor="_Toc2843228" w:history="1">
            <w:r w:rsidR="006A614F" w:rsidRPr="00B53D54">
              <w:rPr>
                <w:rStyle w:val="Hyperlink"/>
                <w:noProof/>
              </w:rPr>
              <w:t>2.1.3</w:t>
            </w:r>
            <w:r w:rsidR="006A614F">
              <w:rPr>
                <w:rFonts w:asciiTheme="minorHAnsi" w:hAnsiTheme="minorHAnsi"/>
                <w:noProof/>
                <w:sz w:val="22"/>
              </w:rPr>
              <w:tab/>
            </w:r>
            <w:r w:rsidR="006A614F" w:rsidRPr="00B53D54">
              <w:rPr>
                <w:rStyle w:val="Hyperlink"/>
                <w:noProof/>
              </w:rPr>
              <w:t>A-Synchronous notifications/callback</w:t>
            </w:r>
            <w:r w:rsidR="006A614F">
              <w:rPr>
                <w:noProof/>
              </w:rPr>
              <w:tab/>
            </w:r>
            <w:r w:rsidR="006A614F">
              <w:rPr>
                <w:noProof/>
              </w:rPr>
              <w:fldChar w:fldCharType="begin"/>
            </w:r>
            <w:r w:rsidR="006A614F">
              <w:rPr>
                <w:noProof/>
              </w:rPr>
              <w:instrText xml:space="preserve"> PAGEREF _Toc2843228 \h </w:instrText>
            </w:r>
            <w:r w:rsidR="006A614F">
              <w:rPr>
                <w:noProof/>
              </w:rPr>
            </w:r>
            <w:r w:rsidR="006A614F">
              <w:rPr>
                <w:noProof/>
              </w:rPr>
              <w:fldChar w:fldCharType="separate"/>
            </w:r>
            <w:r w:rsidR="006A614F">
              <w:rPr>
                <w:noProof/>
              </w:rPr>
              <w:t>9</w:t>
            </w:r>
            <w:r w:rsidR="006A614F">
              <w:rPr>
                <w:noProof/>
              </w:rPr>
              <w:fldChar w:fldCharType="end"/>
            </w:r>
          </w:hyperlink>
        </w:p>
        <w:p w14:paraId="3F43455A" w14:textId="2CB9B673" w:rsidR="006A614F" w:rsidRDefault="0015631C">
          <w:pPr>
            <w:pStyle w:val="Inhopg3"/>
            <w:tabs>
              <w:tab w:val="left" w:pos="1140"/>
              <w:tab w:val="right" w:leader="dot" w:pos="8720"/>
            </w:tabs>
            <w:rPr>
              <w:rFonts w:asciiTheme="minorHAnsi" w:hAnsiTheme="minorHAnsi"/>
              <w:noProof/>
              <w:sz w:val="22"/>
            </w:rPr>
          </w:pPr>
          <w:hyperlink w:anchor="_Toc2843229" w:history="1">
            <w:r w:rsidR="006A614F" w:rsidRPr="00B53D54">
              <w:rPr>
                <w:rStyle w:val="Hyperlink"/>
                <w:noProof/>
              </w:rPr>
              <w:t>2.1.4</w:t>
            </w:r>
            <w:r w:rsidR="006A614F">
              <w:rPr>
                <w:rFonts w:asciiTheme="minorHAnsi" w:hAnsiTheme="minorHAnsi"/>
                <w:noProof/>
                <w:sz w:val="22"/>
              </w:rPr>
              <w:tab/>
            </w:r>
            <w:r w:rsidR="006A614F" w:rsidRPr="00B53D54">
              <w:rPr>
                <w:rStyle w:val="Hyperlink"/>
                <w:noProof/>
              </w:rPr>
              <w:t>JSONRPC over HTTP RESTFul API</w:t>
            </w:r>
            <w:r w:rsidR="006A614F">
              <w:rPr>
                <w:noProof/>
              </w:rPr>
              <w:tab/>
            </w:r>
            <w:r w:rsidR="006A614F">
              <w:rPr>
                <w:noProof/>
              </w:rPr>
              <w:fldChar w:fldCharType="begin"/>
            </w:r>
            <w:r w:rsidR="006A614F">
              <w:rPr>
                <w:noProof/>
              </w:rPr>
              <w:instrText xml:space="preserve"> PAGEREF _Toc2843229 \h </w:instrText>
            </w:r>
            <w:r w:rsidR="006A614F">
              <w:rPr>
                <w:noProof/>
              </w:rPr>
            </w:r>
            <w:r w:rsidR="006A614F">
              <w:rPr>
                <w:noProof/>
              </w:rPr>
              <w:fldChar w:fldCharType="separate"/>
            </w:r>
            <w:r w:rsidR="006A614F">
              <w:rPr>
                <w:noProof/>
              </w:rPr>
              <w:t>9</w:t>
            </w:r>
            <w:r w:rsidR="006A614F">
              <w:rPr>
                <w:noProof/>
              </w:rPr>
              <w:fldChar w:fldCharType="end"/>
            </w:r>
          </w:hyperlink>
        </w:p>
        <w:p w14:paraId="12C853FB" w14:textId="77753D36" w:rsidR="006A614F" w:rsidRDefault="0015631C">
          <w:pPr>
            <w:pStyle w:val="Inhopg3"/>
            <w:tabs>
              <w:tab w:val="left" w:pos="1140"/>
              <w:tab w:val="right" w:leader="dot" w:pos="8720"/>
            </w:tabs>
            <w:rPr>
              <w:rFonts w:asciiTheme="minorHAnsi" w:hAnsiTheme="minorHAnsi"/>
              <w:noProof/>
              <w:sz w:val="22"/>
            </w:rPr>
          </w:pPr>
          <w:hyperlink w:anchor="_Toc2843230" w:history="1">
            <w:r w:rsidR="006A614F" w:rsidRPr="00B53D54">
              <w:rPr>
                <w:rStyle w:val="Hyperlink"/>
                <w:noProof/>
              </w:rPr>
              <w:t>2.1.5</w:t>
            </w:r>
            <w:r w:rsidR="006A614F">
              <w:rPr>
                <w:rFonts w:asciiTheme="minorHAnsi" w:hAnsiTheme="minorHAnsi"/>
                <w:noProof/>
                <w:sz w:val="22"/>
              </w:rPr>
              <w:tab/>
            </w:r>
            <w:r w:rsidR="006A614F" w:rsidRPr="00B53D54">
              <w:rPr>
                <w:rStyle w:val="Hyperlink"/>
                <w:noProof/>
              </w:rPr>
              <w:t>JSONRPC over WebSocket API</w:t>
            </w:r>
            <w:r w:rsidR="006A614F">
              <w:rPr>
                <w:noProof/>
              </w:rPr>
              <w:tab/>
            </w:r>
            <w:r w:rsidR="006A614F">
              <w:rPr>
                <w:noProof/>
              </w:rPr>
              <w:fldChar w:fldCharType="begin"/>
            </w:r>
            <w:r w:rsidR="006A614F">
              <w:rPr>
                <w:noProof/>
              </w:rPr>
              <w:instrText xml:space="preserve"> PAGEREF _Toc2843230 \h </w:instrText>
            </w:r>
            <w:r w:rsidR="006A614F">
              <w:rPr>
                <w:noProof/>
              </w:rPr>
            </w:r>
            <w:r w:rsidR="006A614F">
              <w:rPr>
                <w:noProof/>
              </w:rPr>
              <w:fldChar w:fldCharType="separate"/>
            </w:r>
            <w:r w:rsidR="006A614F">
              <w:rPr>
                <w:noProof/>
              </w:rPr>
              <w:t>10</w:t>
            </w:r>
            <w:r w:rsidR="006A614F">
              <w:rPr>
                <w:noProof/>
              </w:rPr>
              <w:fldChar w:fldCharType="end"/>
            </w:r>
          </w:hyperlink>
        </w:p>
        <w:p w14:paraId="2A4A8632" w14:textId="2B7B8EB4" w:rsidR="006A614F" w:rsidRDefault="0015631C">
          <w:pPr>
            <w:pStyle w:val="Inhopg2"/>
            <w:tabs>
              <w:tab w:val="left" w:pos="760"/>
              <w:tab w:val="right" w:leader="dot" w:pos="8720"/>
            </w:tabs>
            <w:rPr>
              <w:rFonts w:asciiTheme="minorHAnsi" w:hAnsiTheme="minorHAnsi"/>
              <w:noProof/>
              <w:sz w:val="22"/>
            </w:rPr>
          </w:pPr>
          <w:hyperlink w:anchor="_Toc2843231" w:history="1">
            <w:r w:rsidR="006A614F" w:rsidRPr="00B53D54">
              <w:rPr>
                <w:rStyle w:val="Hyperlink"/>
                <w:noProof/>
              </w:rPr>
              <w:t>2.2</w:t>
            </w:r>
            <w:r w:rsidR="006A614F">
              <w:rPr>
                <w:rFonts w:asciiTheme="minorHAnsi" w:hAnsiTheme="minorHAnsi"/>
                <w:noProof/>
                <w:sz w:val="22"/>
              </w:rPr>
              <w:tab/>
            </w:r>
            <w:r w:rsidR="006A614F" w:rsidRPr="00B53D54">
              <w:rPr>
                <w:rStyle w:val="Hyperlink"/>
                <w:noProof/>
              </w:rPr>
              <w:t>RESTful API calls [deprecated]</w:t>
            </w:r>
            <w:r w:rsidR="006A614F">
              <w:rPr>
                <w:noProof/>
              </w:rPr>
              <w:tab/>
            </w:r>
            <w:r w:rsidR="006A614F">
              <w:rPr>
                <w:noProof/>
              </w:rPr>
              <w:fldChar w:fldCharType="begin"/>
            </w:r>
            <w:r w:rsidR="006A614F">
              <w:rPr>
                <w:noProof/>
              </w:rPr>
              <w:instrText xml:space="preserve"> PAGEREF _Toc2843231 \h </w:instrText>
            </w:r>
            <w:r w:rsidR="006A614F">
              <w:rPr>
                <w:noProof/>
              </w:rPr>
            </w:r>
            <w:r w:rsidR="006A614F">
              <w:rPr>
                <w:noProof/>
              </w:rPr>
              <w:fldChar w:fldCharType="separate"/>
            </w:r>
            <w:r w:rsidR="006A614F">
              <w:rPr>
                <w:noProof/>
              </w:rPr>
              <w:t>10</w:t>
            </w:r>
            <w:r w:rsidR="006A614F">
              <w:rPr>
                <w:noProof/>
              </w:rPr>
              <w:fldChar w:fldCharType="end"/>
            </w:r>
          </w:hyperlink>
        </w:p>
        <w:p w14:paraId="080B06FB" w14:textId="775BF720" w:rsidR="006A614F" w:rsidRDefault="0015631C">
          <w:pPr>
            <w:pStyle w:val="Inhopg2"/>
            <w:tabs>
              <w:tab w:val="left" w:pos="760"/>
              <w:tab w:val="right" w:leader="dot" w:pos="8720"/>
            </w:tabs>
            <w:rPr>
              <w:rFonts w:asciiTheme="minorHAnsi" w:hAnsiTheme="minorHAnsi"/>
              <w:noProof/>
              <w:sz w:val="22"/>
            </w:rPr>
          </w:pPr>
          <w:hyperlink w:anchor="_Toc2843232" w:history="1">
            <w:r w:rsidR="006A614F" w:rsidRPr="00B53D54">
              <w:rPr>
                <w:rStyle w:val="Hyperlink"/>
                <w:noProof/>
              </w:rPr>
              <w:t>2.3</w:t>
            </w:r>
            <w:r w:rsidR="006A614F">
              <w:rPr>
                <w:rFonts w:asciiTheme="minorHAnsi" w:hAnsiTheme="minorHAnsi"/>
                <w:noProof/>
                <w:sz w:val="22"/>
              </w:rPr>
              <w:tab/>
            </w:r>
            <w:r w:rsidR="006A614F" w:rsidRPr="00B53D54">
              <w:rPr>
                <w:rStyle w:val="Hyperlink"/>
                <w:noProof/>
              </w:rPr>
              <w:t>Web sockets</w:t>
            </w:r>
            <w:r w:rsidR="006A614F">
              <w:rPr>
                <w:noProof/>
              </w:rPr>
              <w:tab/>
            </w:r>
            <w:r w:rsidR="006A614F">
              <w:rPr>
                <w:noProof/>
              </w:rPr>
              <w:fldChar w:fldCharType="begin"/>
            </w:r>
            <w:r w:rsidR="006A614F">
              <w:rPr>
                <w:noProof/>
              </w:rPr>
              <w:instrText xml:space="preserve"> PAGEREF _Toc2843232 \h </w:instrText>
            </w:r>
            <w:r w:rsidR="006A614F">
              <w:rPr>
                <w:noProof/>
              </w:rPr>
            </w:r>
            <w:r w:rsidR="006A614F">
              <w:rPr>
                <w:noProof/>
              </w:rPr>
              <w:fldChar w:fldCharType="separate"/>
            </w:r>
            <w:r w:rsidR="006A614F">
              <w:rPr>
                <w:noProof/>
              </w:rPr>
              <w:t>11</w:t>
            </w:r>
            <w:r w:rsidR="006A614F">
              <w:rPr>
                <w:noProof/>
              </w:rPr>
              <w:fldChar w:fldCharType="end"/>
            </w:r>
          </w:hyperlink>
        </w:p>
        <w:p w14:paraId="2A17845B" w14:textId="3DE6B3F1" w:rsidR="006A614F" w:rsidRDefault="0015631C">
          <w:pPr>
            <w:pStyle w:val="Inhopg2"/>
            <w:tabs>
              <w:tab w:val="left" w:pos="760"/>
              <w:tab w:val="right" w:leader="dot" w:pos="8720"/>
            </w:tabs>
            <w:rPr>
              <w:rFonts w:asciiTheme="minorHAnsi" w:hAnsiTheme="minorHAnsi"/>
              <w:noProof/>
              <w:sz w:val="22"/>
            </w:rPr>
          </w:pPr>
          <w:hyperlink w:anchor="_Toc2843233" w:history="1">
            <w:r w:rsidR="006A614F" w:rsidRPr="00B53D54">
              <w:rPr>
                <w:rStyle w:val="Hyperlink"/>
                <w:noProof/>
              </w:rPr>
              <w:t>2.4</w:t>
            </w:r>
            <w:r w:rsidR="006A614F">
              <w:rPr>
                <w:rFonts w:asciiTheme="minorHAnsi" w:hAnsiTheme="minorHAnsi"/>
                <w:noProof/>
                <w:sz w:val="22"/>
              </w:rPr>
              <w:tab/>
            </w:r>
            <w:r w:rsidR="006A614F" w:rsidRPr="00B53D54">
              <w:rPr>
                <w:rStyle w:val="Hyperlink"/>
                <w:noProof/>
              </w:rPr>
              <w:t>Subsystems</w:t>
            </w:r>
            <w:r w:rsidR="006A614F">
              <w:rPr>
                <w:noProof/>
              </w:rPr>
              <w:tab/>
            </w:r>
            <w:r w:rsidR="006A614F">
              <w:rPr>
                <w:noProof/>
              </w:rPr>
              <w:fldChar w:fldCharType="begin"/>
            </w:r>
            <w:r w:rsidR="006A614F">
              <w:rPr>
                <w:noProof/>
              </w:rPr>
              <w:instrText xml:space="preserve"> PAGEREF _Toc2843233 \h </w:instrText>
            </w:r>
            <w:r w:rsidR="006A614F">
              <w:rPr>
                <w:noProof/>
              </w:rPr>
            </w:r>
            <w:r w:rsidR="006A614F">
              <w:rPr>
                <w:noProof/>
              </w:rPr>
              <w:fldChar w:fldCharType="separate"/>
            </w:r>
            <w:r w:rsidR="006A614F">
              <w:rPr>
                <w:noProof/>
              </w:rPr>
              <w:t>12</w:t>
            </w:r>
            <w:r w:rsidR="006A614F">
              <w:rPr>
                <w:noProof/>
              </w:rPr>
              <w:fldChar w:fldCharType="end"/>
            </w:r>
          </w:hyperlink>
        </w:p>
        <w:p w14:paraId="633D613C" w14:textId="09550200" w:rsidR="006A614F" w:rsidRDefault="0015631C">
          <w:pPr>
            <w:pStyle w:val="Inhopg1"/>
            <w:tabs>
              <w:tab w:val="left" w:pos="570"/>
              <w:tab w:val="right" w:leader="dot" w:pos="8720"/>
            </w:tabs>
            <w:rPr>
              <w:rFonts w:asciiTheme="minorHAnsi" w:hAnsiTheme="minorHAnsi"/>
              <w:b w:val="0"/>
              <w:bCs w:val="0"/>
              <w:noProof/>
              <w:szCs w:val="22"/>
            </w:rPr>
          </w:pPr>
          <w:hyperlink w:anchor="_Toc2843234" w:history="1">
            <w:r w:rsidR="006A614F" w:rsidRPr="00B53D54">
              <w:rPr>
                <w:rStyle w:val="Hyperlink"/>
                <w:noProof/>
              </w:rPr>
              <w:t>3.</w:t>
            </w:r>
            <w:r w:rsidR="006A614F">
              <w:rPr>
                <w:rFonts w:asciiTheme="minorHAnsi" w:hAnsiTheme="minorHAnsi"/>
                <w:b w:val="0"/>
                <w:bCs w:val="0"/>
                <w:noProof/>
                <w:szCs w:val="22"/>
              </w:rPr>
              <w:tab/>
            </w:r>
            <w:r w:rsidR="006A614F" w:rsidRPr="00B53D54">
              <w:rPr>
                <w:rStyle w:val="Hyperlink"/>
                <w:noProof/>
              </w:rPr>
              <w:t>WPEFramework Application</w:t>
            </w:r>
            <w:r w:rsidR="006A614F">
              <w:rPr>
                <w:noProof/>
              </w:rPr>
              <w:tab/>
            </w:r>
            <w:r w:rsidR="006A614F">
              <w:rPr>
                <w:noProof/>
              </w:rPr>
              <w:fldChar w:fldCharType="begin"/>
            </w:r>
            <w:r w:rsidR="006A614F">
              <w:rPr>
                <w:noProof/>
              </w:rPr>
              <w:instrText xml:space="preserve"> PAGEREF _Toc2843234 \h </w:instrText>
            </w:r>
            <w:r w:rsidR="006A614F">
              <w:rPr>
                <w:noProof/>
              </w:rPr>
            </w:r>
            <w:r w:rsidR="006A614F">
              <w:rPr>
                <w:noProof/>
              </w:rPr>
              <w:fldChar w:fldCharType="separate"/>
            </w:r>
            <w:r w:rsidR="006A614F">
              <w:rPr>
                <w:noProof/>
              </w:rPr>
              <w:t>13</w:t>
            </w:r>
            <w:r w:rsidR="006A614F">
              <w:rPr>
                <w:noProof/>
              </w:rPr>
              <w:fldChar w:fldCharType="end"/>
            </w:r>
          </w:hyperlink>
        </w:p>
        <w:p w14:paraId="44C83441" w14:textId="3BF2BE10" w:rsidR="006A614F" w:rsidRDefault="0015631C">
          <w:pPr>
            <w:pStyle w:val="Inhopg2"/>
            <w:tabs>
              <w:tab w:val="left" w:pos="760"/>
              <w:tab w:val="right" w:leader="dot" w:pos="8720"/>
            </w:tabs>
            <w:rPr>
              <w:rFonts w:asciiTheme="minorHAnsi" w:hAnsiTheme="minorHAnsi"/>
              <w:noProof/>
              <w:sz w:val="22"/>
            </w:rPr>
          </w:pPr>
          <w:hyperlink w:anchor="_Toc2843235" w:history="1">
            <w:r w:rsidR="006A614F" w:rsidRPr="00B53D54">
              <w:rPr>
                <w:rStyle w:val="Hyperlink"/>
                <w:noProof/>
              </w:rPr>
              <w:t>3.1</w:t>
            </w:r>
            <w:r w:rsidR="006A614F">
              <w:rPr>
                <w:rFonts w:asciiTheme="minorHAnsi" w:hAnsiTheme="minorHAnsi"/>
                <w:noProof/>
                <w:sz w:val="22"/>
              </w:rPr>
              <w:tab/>
            </w:r>
            <w:r w:rsidR="006A614F" w:rsidRPr="00B53D54">
              <w:rPr>
                <w:rStyle w:val="Hyperlink"/>
                <w:noProof/>
              </w:rPr>
              <w:t>Startup parameters</w:t>
            </w:r>
            <w:r w:rsidR="006A614F">
              <w:rPr>
                <w:noProof/>
              </w:rPr>
              <w:tab/>
            </w:r>
            <w:r w:rsidR="006A614F">
              <w:rPr>
                <w:noProof/>
              </w:rPr>
              <w:fldChar w:fldCharType="begin"/>
            </w:r>
            <w:r w:rsidR="006A614F">
              <w:rPr>
                <w:noProof/>
              </w:rPr>
              <w:instrText xml:space="preserve"> PAGEREF _Toc2843235 \h </w:instrText>
            </w:r>
            <w:r w:rsidR="006A614F">
              <w:rPr>
                <w:noProof/>
              </w:rPr>
            </w:r>
            <w:r w:rsidR="006A614F">
              <w:rPr>
                <w:noProof/>
              </w:rPr>
              <w:fldChar w:fldCharType="separate"/>
            </w:r>
            <w:r w:rsidR="006A614F">
              <w:rPr>
                <w:noProof/>
              </w:rPr>
              <w:t>13</w:t>
            </w:r>
            <w:r w:rsidR="006A614F">
              <w:rPr>
                <w:noProof/>
              </w:rPr>
              <w:fldChar w:fldCharType="end"/>
            </w:r>
          </w:hyperlink>
        </w:p>
        <w:p w14:paraId="4F898C4F" w14:textId="778C37E6" w:rsidR="006A614F" w:rsidRDefault="0015631C">
          <w:pPr>
            <w:pStyle w:val="Inhopg2"/>
            <w:tabs>
              <w:tab w:val="left" w:pos="760"/>
              <w:tab w:val="right" w:leader="dot" w:pos="8720"/>
            </w:tabs>
            <w:rPr>
              <w:rFonts w:asciiTheme="minorHAnsi" w:hAnsiTheme="minorHAnsi"/>
              <w:noProof/>
              <w:sz w:val="22"/>
            </w:rPr>
          </w:pPr>
          <w:hyperlink w:anchor="_Toc2843236" w:history="1">
            <w:r w:rsidR="006A614F" w:rsidRPr="00B53D54">
              <w:rPr>
                <w:rStyle w:val="Hyperlink"/>
                <w:noProof/>
              </w:rPr>
              <w:t>3.2</w:t>
            </w:r>
            <w:r w:rsidR="006A614F">
              <w:rPr>
                <w:rFonts w:asciiTheme="minorHAnsi" w:hAnsiTheme="minorHAnsi"/>
                <w:noProof/>
                <w:sz w:val="22"/>
              </w:rPr>
              <w:tab/>
            </w:r>
            <w:r w:rsidR="006A614F" w:rsidRPr="00B53D54">
              <w:rPr>
                <w:rStyle w:val="Hyperlink"/>
                <w:noProof/>
              </w:rPr>
              <w:t>Configuration</w:t>
            </w:r>
            <w:r w:rsidR="006A614F">
              <w:rPr>
                <w:noProof/>
              </w:rPr>
              <w:tab/>
            </w:r>
            <w:r w:rsidR="006A614F">
              <w:rPr>
                <w:noProof/>
              </w:rPr>
              <w:fldChar w:fldCharType="begin"/>
            </w:r>
            <w:r w:rsidR="006A614F">
              <w:rPr>
                <w:noProof/>
              </w:rPr>
              <w:instrText xml:space="preserve"> PAGEREF _Toc2843236 \h </w:instrText>
            </w:r>
            <w:r w:rsidR="006A614F">
              <w:rPr>
                <w:noProof/>
              </w:rPr>
            </w:r>
            <w:r w:rsidR="006A614F">
              <w:rPr>
                <w:noProof/>
              </w:rPr>
              <w:fldChar w:fldCharType="separate"/>
            </w:r>
            <w:r w:rsidR="006A614F">
              <w:rPr>
                <w:noProof/>
              </w:rPr>
              <w:t>13</w:t>
            </w:r>
            <w:r w:rsidR="006A614F">
              <w:rPr>
                <w:noProof/>
              </w:rPr>
              <w:fldChar w:fldCharType="end"/>
            </w:r>
          </w:hyperlink>
        </w:p>
        <w:p w14:paraId="6AD8A5B6" w14:textId="46ADDAE8" w:rsidR="006A614F" w:rsidRDefault="0015631C">
          <w:pPr>
            <w:pStyle w:val="Inhopg3"/>
            <w:tabs>
              <w:tab w:val="left" w:pos="1140"/>
              <w:tab w:val="right" w:leader="dot" w:pos="8720"/>
            </w:tabs>
            <w:rPr>
              <w:rFonts w:asciiTheme="minorHAnsi" w:hAnsiTheme="minorHAnsi"/>
              <w:noProof/>
              <w:sz w:val="22"/>
            </w:rPr>
          </w:pPr>
          <w:hyperlink w:anchor="_Toc2843237" w:history="1">
            <w:r w:rsidR="006A614F" w:rsidRPr="00B53D54">
              <w:rPr>
                <w:rStyle w:val="Hyperlink"/>
                <w:noProof/>
              </w:rPr>
              <w:t>3.2.1</w:t>
            </w:r>
            <w:r w:rsidR="006A614F">
              <w:rPr>
                <w:rFonts w:asciiTheme="minorHAnsi" w:hAnsiTheme="minorHAnsi"/>
                <w:noProof/>
                <w:sz w:val="22"/>
              </w:rPr>
              <w:tab/>
            </w:r>
            <w:r w:rsidR="006A614F" w:rsidRPr="00B53D54">
              <w:rPr>
                <w:rStyle w:val="Hyperlink"/>
                <w:noProof/>
              </w:rPr>
              <w:t>Main configuration</w:t>
            </w:r>
            <w:r w:rsidR="006A614F">
              <w:rPr>
                <w:noProof/>
              </w:rPr>
              <w:tab/>
            </w:r>
            <w:r w:rsidR="006A614F">
              <w:rPr>
                <w:noProof/>
              </w:rPr>
              <w:fldChar w:fldCharType="begin"/>
            </w:r>
            <w:r w:rsidR="006A614F">
              <w:rPr>
                <w:noProof/>
              </w:rPr>
              <w:instrText xml:space="preserve"> PAGEREF _Toc2843237 \h </w:instrText>
            </w:r>
            <w:r w:rsidR="006A614F">
              <w:rPr>
                <w:noProof/>
              </w:rPr>
            </w:r>
            <w:r w:rsidR="006A614F">
              <w:rPr>
                <w:noProof/>
              </w:rPr>
              <w:fldChar w:fldCharType="separate"/>
            </w:r>
            <w:r w:rsidR="006A614F">
              <w:rPr>
                <w:noProof/>
              </w:rPr>
              <w:t>13</w:t>
            </w:r>
            <w:r w:rsidR="006A614F">
              <w:rPr>
                <w:noProof/>
              </w:rPr>
              <w:fldChar w:fldCharType="end"/>
            </w:r>
          </w:hyperlink>
        </w:p>
        <w:p w14:paraId="145A305B" w14:textId="791DA906" w:rsidR="006A614F" w:rsidRDefault="0015631C">
          <w:pPr>
            <w:pStyle w:val="Inhopg3"/>
            <w:tabs>
              <w:tab w:val="left" w:pos="1140"/>
              <w:tab w:val="right" w:leader="dot" w:pos="8720"/>
            </w:tabs>
            <w:rPr>
              <w:rFonts w:asciiTheme="minorHAnsi" w:hAnsiTheme="minorHAnsi"/>
              <w:noProof/>
              <w:sz w:val="22"/>
            </w:rPr>
          </w:pPr>
          <w:hyperlink w:anchor="_Toc2843238" w:history="1">
            <w:r w:rsidR="006A614F" w:rsidRPr="00B53D54">
              <w:rPr>
                <w:rStyle w:val="Hyperlink"/>
                <w:noProof/>
              </w:rPr>
              <w:t>3.2.2</w:t>
            </w:r>
            <w:r w:rsidR="006A614F">
              <w:rPr>
                <w:rFonts w:asciiTheme="minorHAnsi" w:hAnsiTheme="minorHAnsi"/>
                <w:noProof/>
                <w:sz w:val="22"/>
              </w:rPr>
              <w:tab/>
            </w:r>
            <w:r w:rsidR="006A614F" w:rsidRPr="00B53D54">
              <w:rPr>
                <w:rStyle w:val="Hyperlink"/>
                <w:noProof/>
              </w:rPr>
              <w:t>Plugin</w:t>
            </w:r>
            <w:r w:rsidR="006A614F">
              <w:rPr>
                <w:noProof/>
              </w:rPr>
              <w:tab/>
            </w:r>
            <w:r w:rsidR="006A614F">
              <w:rPr>
                <w:noProof/>
              </w:rPr>
              <w:fldChar w:fldCharType="begin"/>
            </w:r>
            <w:r w:rsidR="006A614F">
              <w:rPr>
                <w:noProof/>
              </w:rPr>
              <w:instrText xml:space="preserve"> PAGEREF _Toc2843238 \h </w:instrText>
            </w:r>
            <w:r w:rsidR="006A614F">
              <w:rPr>
                <w:noProof/>
              </w:rPr>
            </w:r>
            <w:r w:rsidR="006A614F">
              <w:rPr>
                <w:noProof/>
              </w:rPr>
              <w:fldChar w:fldCharType="separate"/>
            </w:r>
            <w:r w:rsidR="006A614F">
              <w:rPr>
                <w:noProof/>
              </w:rPr>
              <w:t>14</w:t>
            </w:r>
            <w:r w:rsidR="006A614F">
              <w:rPr>
                <w:noProof/>
              </w:rPr>
              <w:fldChar w:fldCharType="end"/>
            </w:r>
          </w:hyperlink>
        </w:p>
        <w:p w14:paraId="62FDC2A3" w14:textId="4D252E2D" w:rsidR="006A614F" w:rsidRDefault="0015631C">
          <w:pPr>
            <w:pStyle w:val="Inhopg3"/>
            <w:tabs>
              <w:tab w:val="left" w:pos="1140"/>
              <w:tab w:val="right" w:leader="dot" w:pos="8720"/>
            </w:tabs>
            <w:rPr>
              <w:rFonts w:asciiTheme="minorHAnsi" w:hAnsiTheme="minorHAnsi"/>
              <w:noProof/>
              <w:sz w:val="22"/>
            </w:rPr>
          </w:pPr>
          <w:hyperlink w:anchor="_Toc2843239" w:history="1">
            <w:r w:rsidR="006A614F" w:rsidRPr="00B53D54">
              <w:rPr>
                <w:rStyle w:val="Hyperlink"/>
                <w:noProof/>
              </w:rPr>
              <w:t>3.2.3</w:t>
            </w:r>
            <w:r w:rsidR="006A614F">
              <w:rPr>
                <w:rFonts w:asciiTheme="minorHAnsi" w:hAnsiTheme="minorHAnsi"/>
                <w:noProof/>
                <w:sz w:val="22"/>
              </w:rPr>
              <w:tab/>
            </w:r>
            <w:r w:rsidR="006A614F" w:rsidRPr="00B53D54">
              <w:rPr>
                <w:rStyle w:val="Hyperlink"/>
                <w:noProof/>
              </w:rPr>
              <w:t>Process</w:t>
            </w:r>
            <w:r w:rsidR="006A614F">
              <w:rPr>
                <w:noProof/>
              </w:rPr>
              <w:tab/>
            </w:r>
            <w:r w:rsidR="006A614F">
              <w:rPr>
                <w:noProof/>
              </w:rPr>
              <w:fldChar w:fldCharType="begin"/>
            </w:r>
            <w:r w:rsidR="006A614F">
              <w:rPr>
                <w:noProof/>
              </w:rPr>
              <w:instrText xml:space="preserve"> PAGEREF _Toc2843239 \h </w:instrText>
            </w:r>
            <w:r w:rsidR="006A614F">
              <w:rPr>
                <w:noProof/>
              </w:rPr>
            </w:r>
            <w:r w:rsidR="006A614F">
              <w:rPr>
                <w:noProof/>
              </w:rPr>
              <w:fldChar w:fldCharType="separate"/>
            </w:r>
            <w:r w:rsidR="006A614F">
              <w:rPr>
                <w:noProof/>
              </w:rPr>
              <w:t>15</w:t>
            </w:r>
            <w:r w:rsidR="006A614F">
              <w:rPr>
                <w:noProof/>
              </w:rPr>
              <w:fldChar w:fldCharType="end"/>
            </w:r>
          </w:hyperlink>
        </w:p>
        <w:p w14:paraId="3C20CE2B" w14:textId="505436A5" w:rsidR="006A614F" w:rsidRDefault="0015631C">
          <w:pPr>
            <w:pStyle w:val="Inhopg1"/>
            <w:tabs>
              <w:tab w:val="left" w:pos="570"/>
              <w:tab w:val="right" w:leader="dot" w:pos="8720"/>
            </w:tabs>
            <w:rPr>
              <w:rFonts w:asciiTheme="minorHAnsi" w:hAnsiTheme="minorHAnsi"/>
              <w:b w:val="0"/>
              <w:bCs w:val="0"/>
              <w:noProof/>
              <w:szCs w:val="22"/>
            </w:rPr>
          </w:pPr>
          <w:hyperlink w:anchor="_Toc2843240" w:history="1">
            <w:r w:rsidR="006A614F" w:rsidRPr="00B53D54">
              <w:rPr>
                <w:rStyle w:val="Hyperlink"/>
                <w:noProof/>
              </w:rPr>
              <w:t>4.</w:t>
            </w:r>
            <w:r w:rsidR="006A614F">
              <w:rPr>
                <w:rFonts w:asciiTheme="minorHAnsi" w:hAnsiTheme="minorHAnsi"/>
                <w:b w:val="0"/>
                <w:bCs w:val="0"/>
                <w:noProof/>
                <w:szCs w:val="22"/>
              </w:rPr>
              <w:tab/>
            </w:r>
            <w:r w:rsidR="006A614F" w:rsidRPr="00B53D54">
              <w:rPr>
                <w:rStyle w:val="Hyperlink"/>
                <w:noProof/>
              </w:rPr>
              <w:t>Controller Plugin</w:t>
            </w:r>
            <w:r w:rsidR="006A614F">
              <w:rPr>
                <w:noProof/>
              </w:rPr>
              <w:tab/>
            </w:r>
            <w:r w:rsidR="006A614F">
              <w:rPr>
                <w:noProof/>
              </w:rPr>
              <w:fldChar w:fldCharType="begin"/>
            </w:r>
            <w:r w:rsidR="006A614F">
              <w:rPr>
                <w:noProof/>
              </w:rPr>
              <w:instrText xml:space="preserve"> PAGEREF _Toc2843240 \h </w:instrText>
            </w:r>
            <w:r w:rsidR="006A614F">
              <w:rPr>
                <w:noProof/>
              </w:rPr>
            </w:r>
            <w:r w:rsidR="006A614F">
              <w:rPr>
                <w:noProof/>
              </w:rPr>
              <w:fldChar w:fldCharType="separate"/>
            </w:r>
            <w:r w:rsidR="006A614F">
              <w:rPr>
                <w:noProof/>
              </w:rPr>
              <w:t>15</w:t>
            </w:r>
            <w:r w:rsidR="006A614F">
              <w:rPr>
                <w:noProof/>
              </w:rPr>
              <w:fldChar w:fldCharType="end"/>
            </w:r>
          </w:hyperlink>
        </w:p>
        <w:p w14:paraId="51921120" w14:textId="6792FCCE" w:rsidR="006A614F" w:rsidRDefault="0015631C">
          <w:pPr>
            <w:pStyle w:val="Inhopg2"/>
            <w:tabs>
              <w:tab w:val="left" w:pos="760"/>
              <w:tab w:val="right" w:leader="dot" w:pos="8720"/>
            </w:tabs>
            <w:rPr>
              <w:rFonts w:asciiTheme="minorHAnsi" w:hAnsiTheme="minorHAnsi"/>
              <w:noProof/>
              <w:sz w:val="22"/>
            </w:rPr>
          </w:pPr>
          <w:hyperlink w:anchor="_Toc2843241" w:history="1">
            <w:r w:rsidR="006A614F" w:rsidRPr="00B53D54">
              <w:rPr>
                <w:rStyle w:val="Hyperlink"/>
                <w:noProof/>
              </w:rPr>
              <w:t>4.1</w:t>
            </w:r>
            <w:r w:rsidR="006A614F">
              <w:rPr>
                <w:rFonts w:asciiTheme="minorHAnsi" w:hAnsiTheme="minorHAnsi"/>
                <w:noProof/>
                <w:sz w:val="22"/>
              </w:rPr>
              <w:tab/>
            </w:r>
            <w:r w:rsidR="006A614F" w:rsidRPr="00B53D54">
              <w:rPr>
                <w:rStyle w:val="Hyperlink"/>
                <w:noProof/>
              </w:rPr>
              <w:t>Activate/Deactivate state-diagram</w:t>
            </w:r>
            <w:r w:rsidR="006A614F">
              <w:rPr>
                <w:noProof/>
              </w:rPr>
              <w:tab/>
            </w:r>
            <w:r w:rsidR="006A614F">
              <w:rPr>
                <w:noProof/>
              </w:rPr>
              <w:fldChar w:fldCharType="begin"/>
            </w:r>
            <w:r w:rsidR="006A614F">
              <w:rPr>
                <w:noProof/>
              </w:rPr>
              <w:instrText xml:space="preserve"> PAGEREF _Toc2843241 \h </w:instrText>
            </w:r>
            <w:r w:rsidR="006A614F">
              <w:rPr>
                <w:noProof/>
              </w:rPr>
            </w:r>
            <w:r w:rsidR="006A614F">
              <w:rPr>
                <w:noProof/>
              </w:rPr>
              <w:fldChar w:fldCharType="separate"/>
            </w:r>
            <w:r w:rsidR="006A614F">
              <w:rPr>
                <w:noProof/>
              </w:rPr>
              <w:t>15</w:t>
            </w:r>
            <w:r w:rsidR="006A614F">
              <w:rPr>
                <w:noProof/>
              </w:rPr>
              <w:fldChar w:fldCharType="end"/>
            </w:r>
          </w:hyperlink>
        </w:p>
        <w:p w14:paraId="6BA7D9BB" w14:textId="0525EFB7" w:rsidR="006A614F" w:rsidRDefault="0015631C">
          <w:pPr>
            <w:pStyle w:val="Inhopg2"/>
            <w:tabs>
              <w:tab w:val="left" w:pos="760"/>
              <w:tab w:val="right" w:leader="dot" w:pos="8720"/>
            </w:tabs>
            <w:rPr>
              <w:rFonts w:asciiTheme="minorHAnsi" w:hAnsiTheme="minorHAnsi"/>
              <w:noProof/>
              <w:sz w:val="22"/>
            </w:rPr>
          </w:pPr>
          <w:hyperlink w:anchor="_Toc2843242" w:history="1">
            <w:r w:rsidR="006A614F" w:rsidRPr="00B53D54">
              <w:rPr>
                <w:rStyle w:val="Hyperlink"/>
                <w:noProof/>
              </w:rPr>
              <w:t>4.2</w:t>
            </w:r>
            <w:r w:rsidR="006A614F">
              <w:rPr>
                <w:rFonts w:asciiTheme="minorHAnsi" w:hAnsiTheme="minorHAnsi"/>
                <w:noProof/>
                <w:sz w:val="22"/>
              </w:rPr>
              <w:tab/>
            </w:r>
            <w:r w:rsidR="006A614F" w:rsidRPr="00B53D54">
              <w:rPr>
                <w:rStyle w:val="Hyperlink"/>
                <w:noProof/>
              </w:rPr>
              <w:t>Configuration</w:t>
            </w:r>
            <w:r w:rsidR="006A614F">
              <w:rPr>
                <w:noProof/>
              </w:rPr>
              <w:tab/>
            </w:r>
            <w:r w:rsidR="006A614F">
              <w:rPr>
                <w:noProof/>
              </w:rPr>
              <w:fldChar w:fldCharType="begin"/>
            </w:r>
            <w:r w:rsidR="006A614F">
              <w:rPr>
                <w:noProof/>
              </w:rPr>
              <w:instrText xml:space="preserve"> PAGEREF _Toc2843242 \h </w:instrText>
            </w:r>
            <w:r w:rsidR="006A614F">
              <w:rPr>
                <w:noProof/>
              </w:rPr>
            </w:r>
            <w:r w:rsidR="006A614F">
              <w:rPr>
                <w:noProof/>
              </w:rPr>
              <w:fldChar w:fldCharType="separate"/>
            </w:r>
            <w:r w:rsidR="006A614F">
              <w:rPr>
                <w:noProof/>
              </w:rPr>
              <w:t>17</w:t>
            </w:r>
            <w:r w:rsidR="006A614F">
              <w:rPr>
                <w:noProof/>
              </w:rPr>
              <w:fldChar w:fldCharType="end"/>
            </w:r>
          </w:hyperlink>
        </w:p>
        <w:p w14:paraId="2158C45C" w14:textId="74011219" w:rsidR="006A614F" w:rsidRDefault="0015631C">
          <w:pPr>
            <w:pStyle w:val="Inhopg2"/>
            <w:tabs>
              <w:tab w:val="left" w:pos="760"/>
              <w:tab w:val="right" w:leader="dot" w:pos="8720"/>
            </w:tabs>
            <w:rPr>
              <w:rFonts w:asciiTheme="minorHAnsi" w:hAnsiTheme="minorHAnsi"/>
              <w:noProof/>
              <w:sz w:val="22"/>
            </w:rPr>
          </w:pPr>
          <w:hyperlink w:anchor="_Toc2843243" w:history="1">
            <w:r w:rsidR="006A614F" w:rsidRPr="00B53D54">
              <w:rPr>
                <w:rStyle w:val="Hyperlink"/>
                <w:noProof/>
              </w:rPr>
              <w:t>4.3</w:t>
            </w:r>
            <w:r w:rsidR="006A614F">
              <w:rPr>
                <w:rFonts w:asciiTheme="minorHAnsi" w:hAnsiTheme="minorHAnsi"/>
                <w:noProof/>
                <w:sz w:val="22"/>
              </w:rPr>
              <w:tab/>
            </w:r>
            <w:r w:rsidR="006A614F" w:rsidRPr="00B53D54">
              <w:rPr>
                <w:rStyle w:val="Hyperlink"/>
                <w:noProof/>
              </w:rPr>
              <w:t>Application Programming Interface (API)</w:t>
            </w:r>
            <w:r w:rsidR="006A614F">
              <w:rPr>
                <w:noProof/>
              </w:rPr>
              <w:tab/>
            </w:r>
            <w:r w:rsidR="006A614F">
              <w:rPr>
                <w:noProof/>
              </w:rPr>
              <w:fldChar w:fldCharType="begin"/>
            </w:r>
            <w:r w:rsidR="006A614F">
              <w:rPr>
                <w:noProof/>
              </w:rPr>
              <w:instrText xml:space="preserve"> PAGEREF _Toc2843243 \h </w:instrText>
            </w:r>
            <w:r w:rsidR="006A614F">
              <w:rPr>
                <w:noProof/>
              </w:rPr>
            </w:r>
            <w:r w:rsidR="006A614F">
              <w:rPr>
                <w:noProof/>
              </w:rPr>
              <w:fldChar w:fldCharType="separate"/>
            </w:r>
            <w:r w:rsidR="006A614F">
              <w:rPr>
                <w:noProof/>
              </w:rPr>
              <w:t>17</w:t>
            </w:r>
            <w:r w:rsidR="006A614F">
              <w:rPr>
                <w:noProof/>
              </w:rPr>
              <w:fldChar w:fldCharType="end"/>
            </w:r>
          </w:hyperlink>
        </w:p>
        <w:p w14:paraId="6571C6C6" w14:textId="7F5BD9A9" w:rsidR="006A614F" w:rsidRDefault="0015631C">
          <w:pPr>
            <w:pStyle w:val="Inhopg3"/>
            <w:tabs>
              <w:tab w:val="left" w:pos="1140"/>
              <w:tab w:val="right" w:leader="dot" w:pos="8720"/>
            </w:tabs>
            <w:rPr>
              <w:rFonts w:asciiTheme="minorHAnsi" w:hAnsiTheme="minorHAnsi"/>
              <w:noProof/>
              <w:sz w:val="22"/>
            </w:rPr>
          </w:pPr>
          <w:hyperlink w:anchor="_Toc2843244" w:history="1">
            <w:r w:rsidR="006A614F" w:rsidRPr="00B53D54">
              <w:rPr>
                <w:rStyle w:val="Hyperlink"/>
                <w:noProof/>
              </w:rPr>
              <w:t>4.3.1</w:t>
            </w:r>
            <w:r w:rsidR="006A614F">
              <w:rPr>
                <w:rFonts w:asciiTheme="minorHAnsi" w:hAnsiTheme="minorHAnsi"/>
                <w:noProof/>
                <w:sz w:val="22"/>
              </w:rPr>
              <w:tab/>
            </w:r>
            <w:r w:rsidR="006A614F" w:rsidRPr="00B53D54">
              <w:rPr>
                <w:rStyle w:val="Hyperlink"/>
                <w:noProof/>
              </w:rPr>
              <w:t>WPEFramework status information</w:t>
            </w:r>
            <w:r w:rsidR="006A614F">
              <w:rPr>
                <w:noProof/>
              </w:rPr>
              <w:tab/>
            </w:r>
            <w:r w:rsidR="006A614F">
              <w:rPr>
                <w:noProof/>
              </w:rPr>
              <w:fldChar w:fldCharType="begin"/>
            </w:r>
            <w:r w:rsidR="006A614F">
              <w:rPr>
                <w:noProof/>
              </w:rPr>
              <w:instrText xml:space="preserve"> PAGEREF _Toc2843244 \h </w:instrText>
            </w:r>
            <w:r w:rsidR="006A614F">
              <w:rPr>
                <w:noProof/>
              </w:rPr>
            </w:r>
            <w:r w:rsidR="006A614F">
              <w:rPr>
                <w:noProof/>
              </w:rPr>
              <w:fldChar w:fldCharType="separate"/>
            </w:r>
            <w:r w:rsidR="006A614F">
              <w:rPr>
                <w:noProof/>
              </w:rPr>
              <w:t>17</w:t>
            </w:r>
            <w:r w:rsidR="006A614F">
              <w:rPr>
                <w:noProof/>
              </w:rPr>
              <w:fldChar w:fldCharType="end"/>
            </w:r>
          </w:hyperlink>
        </w:p>
        <w:p w14:paraId="58E39376" w14:textId="0EEF9A41" w:rsidR="006A614F" w:rsidRDefault="0015631C">
          <w:pPr>
            <w:pStyle w:val="Inhopg3"/>
            <w:tabs>
              <w:tab w:val="left" w:pos="1140"/>
              <w:tab w:val="right" w:leader="dot" w:pos="8720"/>
            </w:tabs>
            <w:rPr>
              <w:rFonts w:asciiTheme="minorHAnsi" w:hAnsiTheme="minorHAnsi"/>
              <w:noProof/>
              <w:sz w:val="22"/>
            </w:rPr>
          </w:pPr>
          <w:hyperlink w:anchor="_Toc2843245" w:history="1">
            <w:r w:rsidR="006A614F" w:rsidRPr="00B53D54">
              <w:rPr>
                <w:rStyle w:val="Hyperlink"/>
                <w:noProof/>
              </w:rPr>
              <w:t>4.3.2</w:t>
            </w:r>
            <w:r w:rsidR="006A614F">
              <w:rPr>
                <w:rFonts w:asciiTheme="minorHAnsi" w:hAnsiTheme="minorHAnsi"/>
                <w:noProof/>
                <w:sz w:val="22"/>
              </w:rPr>
              <w:tab/>
            </w:r>
            <w:r w:rsidR="006A614F" w:rsidRPr="00B53D54">
              <w:rPr>
                <w:rStyle w:val="Hyperlink"/>
                <w:noProof/>
              </w:rPr>
              <w:t>Plugin Information</w:t>
            </w:r>
            <w:r w:rsidR="006A614F">
              <w:rPr>
                <w:noProof/>
              </w:rPr>
              <w:tab/>
            </w:r>
            <w:r w:rsidR="006A614F">
              <w:rPr>
                <w:noProof/>
              </w:rPr>
              <w:fldChar w:fldCharType="begin"/>
            </w:r>
            <w:r w:rsidR="006A614F">
              <w:rPr>
                <w:noProof/>
              </w:rPr>
              <w:instrText xml:space="preserve"> PAGEREF _Toc2843245 \h </w:instrText>
            </w:r>
            <w:r w:rsidR="006A614F">
              <w:rPr>
                <w:noProof/>
              </w:rPr>
            </w:r>
            <w:r w:rsidR="006A614F">
              <w:rPr>
                <w:noProof/>
              </w:rPr>
              <w:fldChar w:fldCharType="separate"/>
            </w:r>
            <w:r w:rsidR="006A614F">
              <w:rPr>
                <w:noProof/>
              </w:rPr>
              <w:t>18</w:t>
            </w:r>
            <w:r w:rsidR="006A614F">
              <w:rPr>
                <w:noProof/>
              </w:rPr>
              <w:fldChar w:fldCharType="end"/>
            </w:r>
          </w:hyperlink>
        </w:p>
        <w:p w14:paraId="2D9D0789" w14:textId="26162931" w:rsidR="006A614F" w:rsidRDefault="0015631C">
          <w:pPr>
            <w:pStyle w:val="Inhopg3"/>
            <w:tabs>
              <w:tab w:val="left" w:pos="1140"/>
              <w:tab w:val="right" w:leader="dot" w:pos="8720"/>
            </w:tabs>
            <w:rPr>
              <w:rFonts w:asciiTheme="minorHAnsi" w:hAnsiTheme="minorHAnsi"/>
              <w:noProof/>
              <w:sz w:val="22"/>
            </w:rPr>
          </w:pPr>
          <w:hyperlink w:anchor="_Toc2843246" w:history="1">
            <w:r w:rsidR="006A614F" w:rsidRPr="00B53D54">
              <w:rPr>
                <w:rStyle w:val="Hyperlink"/>
                <w:noProof/>
              </w:rPr>
              <w:t>4.3.3</w:t>
            </w:r>
            <w:r w:rsidR="006A614F">
              <w:rPr>
                <w:rFonts w:asciiTheme="minorHAnsi" w:hAnsiTheme="minorHAnsi"/>
                <w:noProof/>
                <w:sz w:val="22"/>
              </w:rPr>
              <w:tab/>
            </w:r>
            <w:r w:rsidR="006A614F" w:rsidRPr="00B53D54">
              <w:rPr>
                <w:rStyle w:val="Hyperlink"/>
                <w:noProof/>
              </w:rPr>
              <w:t>All Plugins Information</w:t>
            </w:r>
            <w:r w:rsidR="006A614F">
              <w:rPr>
                <w:noProof/>
              </w:rPr>
              <w:tab/>
            </w:r>
            <w:r w:rsidR="006A614F">
              <w:rPr>
                <w:noProof/>
              </w:rPr>
              <w:fldChar w:fldCharType="begin"/>
            </w:r>
            <w:r w:rsidR="006A614F">
              <w:rPr>
                <w:noProof/>
              </w:rPr>
              <w:instrText xml:space="preserve"> PAGEREF _Toc2843246 \h </w:instrText>
            </w:r>
            <w:r w:rsidR="006A614F">
              <w:rPr>
                <w:noProof/>
              </w:rPr>
            </w:r>
            <w:r w:rsidR="006A614F">
              <w:rPr>
                <w:noProof/>
              </w:rPr>
              <w:fldChar w:fldCharType="separate"/>
            </w:r>
            <w:r w:rsidR="006A614F">
              <w:rPr>
                <w:noProof/>
              </w:rPr>
              <w:t>18</w:t>
            </w:r>
            <w:r w:rsidR="006A614F">
              <w:rPr>
                <w:noProof/>
              </w:rPr>
              <w:fldChar w:fldCharType="end"/>
            </w:r>
          </w:hyperlink>
        </w:p>
        <w:p w14:paraId="7C36DB4C" w14:textId="71AF12A0" w:rsidR="006A614F" w:rsidRDefault="0015631C">
          <w:pPr>
            <w:pStyle w:val="Inhopg3"/>
            <w:tabs>
              <w:tab w:val="left" w:pos="1140"/>
              <w:tab w:val="right" w:leader="dot" w:pos="8720"/>
            </w:tabs>
            <w:rPr>
              <w:rFonts w:asciiTheme="minorHAnsi" w:hAnsiTheme="minorHAnsi"/>
              <w:noProof/>
              <w:sz w:val="22"/>
            </w:rPr>
          </w:pPr>
          <w:hyperlink w:anchor="_Toc2843247" w:history="1">
            <w:r w:rsidR="006A614F" w:rsidRPr="00B53D54">
              <w:rPr>
                <w:rStyle w:val="Hyperlink"/>
                <w:noProof/>
              </w:rPr>
              <w:t>4.3.4</w:t>
            </w:r>
            <w:r w:rsidR="006A614F">
              <w:rPr>
                <w:rFonts w:asciiTheme="minorHAnsi" w:hAnsiTheme="minorHAnsi"/>
                <w:noProof/>
                <w:sz w:val="22"/>
              </w:rPr>
              <w:tab/>
            </w:r>
            <w:r w:rsidR="006A614F" w:rsidRPr="00B53D54">
              <w:rPr>
                <w:rStyle w:val="Hyperlink"/>
                <w:noProof/>
              </w:rPr>
              <w:t>Link information</w:t>
            </w:r>
            <w:r w:rsidR="006A614F">
              <w:rPr>
                <w:noProof/>
              </w:rPr>
              <w:tab/>
            </w:r>
            <w:r w:rsidR="006A614F">
              <w:rPr>
                <w:noProof/>
              </w:rPr>
              <w:fldChar w:fldCharType="begin"/>
            </w:r>
            <w:r w:rsidR="006A614F">
              <w:rPr>
                <w:noProof/>
              </w:rPr>
              <w:instrText xml:space="preserve"> PAGEREF _Toc2843247 \h </w:instrText>
            </w:r>
            <w:r w:rsidR="006A614F">
              <w:rPr>
                <w:noProof/>
              </w:rPr>
            </w:r>
            <w:r w:rsidR="006A614F">
              <w:rPr>
                <w:noProof/>
              </w:rPr>
              <w:fldChar w:fldCharType="separate"/>
            </w:r>
            <w:r w:rsidR="006A614F">
              <w:rPr>
                <w:noProof/>
              </w:rPr>
              <w:t>18</w:t>
            </w:r>
            <w:r w:rsidR="006A614F">
              <w:rPr>
                <w:noProof/>
              </w:rPr>
              <w:fldChar w:fldCharType="end"/>
            </w:r>
          </w:hyperlink>
        </w:p>
        <w:p w14:paraId="5F87EC37" w14:textId="07A5BD29" w:rsidR="006A614F" w:rsidRDefault="0015631C">
          <w:pPr>
            <w:pStyle w:val="Inhopg3"/>
            <w:tabs>
              <w:tab w:val="left" w:pos="1140"/>
              <w:tab w:val="right" w:leader="dot" w:pos="8720"/>
            </w:tabs>
            <w:rPr>
              <w:rFonts w:asciiTheme="minorHAnsi" w:hAnsiTheme="minorHAnsi"/>
              <w:noProof/>
              <w:sz w:val="22"/>
            </w:rPr>
          </w:pPr>
          <w:hyperlink w:anchor="_Toc2843248" w:history="1">
            <w:r w:rsidR="006A614F" w:rsidRPr="00B53D54">
              <w:rPr>
                <w:rStyle w:val="Hyperlink"/>
                <w:noProof/>
              </w:rPr>
              <w:t>4.3.5</w:t>
            </w:r>
            <w:r w:rsidR="006A614F">
              <w:rPr>
                <w:rFonts w:asciiTheme="minorHAnsi" w:hAnsiTheme="minorHAnsi"/>
                <w:noProof/>
                <w:sz w:val="22"/>
              </w:rPr>
              <w:tab/>
            </w:r>
            <w:r w:rsidR="006A614F" w:rsidRPr="00B53D54">
              <w:rPr>
                <w:rStyle w:val="Hyperlink"/>
                <w:noProof/>
              </w:rPr>
              <w:t>Environment Value</w:t>
            </w:r>
            <w:r w:rsidR="006A614F">
              <w:rPr>
                <w:noProof/>
              </w:rPr>
              <w:tab/>
            </w:r>
            <w:r w:rsidR="006A614F">
              <w:rPr>
                <w:noProof/>
              </w:rPr>
              <w:fldChar w:fldCharType="begin"/>
            </w:r>
            <w:r w:rsidR="006A614F">
              <w:rPr>
                <w:noProof/>
              </w:rPr>
              <w:instrText xml:space="preserve"> PAGEREF _Toc2843248 \h </w:instrText>
            </w:r>
            <w:r w:rsidR="006A614F">
              <w:rPr>
                <w:noProof/>
              </w:rPr>
            </w:r>
            <w:r w:rsidR="006A614F">
              <w:rPr>
                <w:noProof/>
              </w:rPr>
              <w:fldChar w:fldCharType="separate"/>
            </w:r>
            <w:r w:rsidR="006A614F">
              <w:rPr>
                <w:noProof/>
              </w:rPr>
              <w:t>18</w:t>
            </w:r>
            <w:r w:rsidR="006A614F">
              <w:rPr>
                <w:noProof/>
              </w:rPr>
              <w:fldChar w:fldCharType="end"/>
            </w:r>
          </w:hyperlink>
        </w:p>
        <w:p w14:paraId="7C7DF2B0" w14:textId="17E6B0CD" w:rsidR="006A614F" w:rsidRDefault="0015631C">
          <w:pPr>
            <w:pStyle w:val="Inhopg3"/>
            <w:tabs>
              <w:tab w:val="left" w:pos="1140"/>
              <w:tab w:val="right" w:leader="dot" w:pos="8720"/>
            </w:tabs>
            <w:rPr>
              <w:rFonts w:asciiTheme="minorHAnsi" w:hAnsiTheme="minorHAnsi"/>
              <w:noProof/>
              <w:sz w:val="22"/>
            </w:rPr>
          </w:pPr>
          <w:hyperlink w:anchor="_Toc2843249" w:history="1">
            <w:r w:rsidR="006A614F" w:rsidRPr="00B53D54">
              <w:rPr>
                <w:rStyle w:val="Hyperlink"/>
                <w:noProof/>
              </w:rPr>
              <w:t>4.3.6</w:t>
            </w:r>
            <w:r w:rsidR="006A614F">
              <w:rPr>
                <w:rFonts w:asciiTheme="minorHAnsi" w:hAnsiTheme="minorHAnsi"/>
                <w:noProof/>
                <w:sz w:val="22"/>
              </w:rPr>
              <w:tab/>
            </w:r>
            <w:r w:rsidR="006A614F" w:rsidRPr="00B53D54">
              <w:rPr>
                <w:rStyle w:val="Hyperlink"/>
                <w:noProof/>
              </w:rPr>
              <w:t>Configuration String</w:t>
            </w:r>
            <w:r w:rsidR="006A614F">
              <w:rPr>
                <w:noProof/>
              </w:rPr>
              <w:tab/>
            </w:r>
            <w:r w:rsidR="006A614F">
              <w:rPr>
                <w:noProof/>
              </w:rPr>
              <w:fldChar w:fldCharType="begin"/>
            </w:r>
            <w:r w:rsidR="006A614F">
              <w:rPr>
                <w:noProof/>
              </w:rPr>
              <w:instrText xml:space="preserve"> PAGEREF _Toc2843249 \h </w:instrText>
            </w:r>
            <w:r w:rsidR="006A614F">
              <w:rPr>
                <w:noProof/>
              </w:rPr>
            </w:r>
            <w:r w:rsidR="006A614F">
              <w:rPr>
                <w:noProof/>
              </w:rPr>
              <w:fldChar w:fldCharType="separate"/>
            </w:r>
            <w:r w:rsidR="006A614F">
              <w:rPr>
                <w:noProof/>
              </w:rPr>
              <w:t>18</w:t>
            </w:r>
            <w:r w:rsidR="006A614F">
              <w:rPr>
                <w:noProof/>
              </w:rPr>
              <w:fldChar w:fldCharType="end"/>
            </w:r>
          </w:hyperlink>
        </w:p>
        <w:p w14:paraId="06D43BAF" w14:textId="78552293" w:rsidR="006A614F" w:rsidRDefault="0015631C">
          <w:pPr>
            <w:pStyle w:val="Inhopg3"/>
            <w:tabs>
              <w:tab w:val="left" w:pos="1140"/>
              <w:tab w:val="right" w:leader="dot" w:pos="8720"/>
            </w:tabs>
            <w:rPr>
              <w:rFonts w:asciiTheme="minorHAnsi" w:hAnsiTheme="minorHAnsi"/>
              <w:noProof/>
              <w:sz w:val="22"/>
            </w:rPr>
          </w:pPr>
          <w:hyperlink w:anchor="_Toc2843250" w:history="1">
            <w:r w:rsidR="006A614F" w:rsidRPr="00B53D54">
              <w:rPr>
                <w:rStyle w:val="Hyperlink"/>
                <w:noProof/>
              </w:rPr>
              <w:t>4.3.7</w:t>
            </w:r>
            <w:r w:rsidR="006A614F">
              <w:rPr>
                <w:rFonts w:asciiTheme="minorHAnsi" w:hAnsiTheme="minorHAnsi"/>
                <w:noProof/>
                <w:sz w:val="22"/>
              </w:rPr>
              <w:tab/>
            </w:r>
            <w:r w:rsidR="006A614F" w:rsidRPr="00B53D54">
              <w:rPr>
                <w:rStyle w:val="Hyperlink"/>
                <w:noProof/>
              </w:rPr>
              <w:t>Process information</w:t>
            </w:r>
            <w:r w:rsidR="006A614F">
              <w:rPr>
                <w:noProof/>
              </w:rPr>
              <w:tab/>
            </w:r>
            <w:r w:rsidR="006A614F">
              <w:rPr>
                <w:noProof/>
              </w:rPr>
              <w:fldChar w:fldCharType="begin"/>
            </w:r>
            <w:r w:rsidR="006A614F">
              <w:rPr>
                <w:noProof/>
              </w:rPr>
              <w:instrText xml:space="preserve"> PAGEREF _Toc2843250 \h </w:instrText>
            </w:r>
            <w:r w:rsidR="006A614F">
              <w:rPr>
                <w:noProof/>
              </w:rPr>
            </w:r>
            <w:r w:rsidR="006A614F">
              <w:rPr>
                <w:noProof/>
              </w:rPr>
              <w:fldChar w:fldCharType="separate"/>
            </w:r>
            <w:r w:rsidR="006A614F">
              <w:rPr>
                <w:noProof/>
              </w:rPr>
              <w:t>18</w:t>
            </w:r>
            <w:r w:rsidR="006A614F">
              <w:rPr>
                <w:noProof/>
              </w:rPr>
              <w:fldChar w:fldCharType="end"/>
            </w:r>
          </w:hyperlink>
        </w:p>
        <w:p w14:paraId="170251DD" w14:textId="43385529" w:rsidR="006A614F" w:rsidRDefault="0015631C">
          <w:pPr>
            <w:pStyle w:val="Inhopg3"/>
            <w:tabs>
              <w:tab w:val="left" w:pos="1140"/>
              <w:tab w:val="right" w:leader="dot" w:pos="8720"/>
            </w:tabs>
            <w:rPr>
              <w:rFonts w:asciiTheme="minorHAnsi" w:hAnsiTheme="minorHAnsi"/>
              <w:noProof/>
              <w:sz w:val="22"/>
            </w:rPr>
          </w:pPr>
          <w:hyperlink w:anchor="_Toc2843251" w:history="1">
            <w:r w:rsidR="006A614F" w:rsidRPr="00B53D54">
              <w:rPr>
                <w:rStyle w:val="Hyperlink"/>
                <w:noProof/>
              </w:rPr>
              <w:t>4.3.8</w:t>
            </w:r>
            <w:r w:rsidR="006A614F">
              <w:rPr>
                <w:rFonts w:asciiTheme="minorHAnsi" w:hAnsiTheme="minorHAnsi"/>
                <w:noProof/>
                <w:sz w:val="22"/>
              </w:rPr>
              <w:tab/>
            </w:r>
            <w:r w:rsidR="006A614F" w:rsidRPr="00B53D54">
              <w:rPr>
                <w:rStyle w:val="Hyperlink"/>
                <w:noProof/>
              </w:rPr>
              <w:t>Discovery Information</w:t>
            </w:r>
            <w:r w:rsidR="006A614F">
              <w:rPr>
                <w:noProof/>
              </w:rPr>
              <w:tab/>
            </w:r>
            <w:r w:rsidR="006A614F">
              <w:rPr>
                <w:noProof/>
              </w:rPr>
              <w:fldChar w:fldCharType="begin"/>
            </w:r>
            <w:r w:rsidR="006A614F">
              <w:rPr>
                <w:noProof/>
              </w:rPr>
              <w:instrText xml:space="preserve"> PAGEREF _Toc2843251 \h </w:instrText>
            </w:r>
            <w:r w:rsidR="006A614F">
              <w:rPr>
                <w:noProof/>
              </w:rPr>
            </w:r>
            <w:r w:rsidR="006A614F">
              <w:rPr>
                <w:noProof/>
              </w:rPr>
              <w:fldChar w:fldCharType="separate"/>
            </w:r>
            <w:r w:rsidR="006A614F">
              <w:rPr>
                <w:noProof/>
              </w:rPr>
              <w:t>18</w:t>
            </w:r>
            <w:r w:rsidR="006A614F">
              <w:rPr>
                <w:noProof/>
              </w:rPr>
              <w:fldChar w:fldCharType="end"/>
            </w:r>
          </w:hyperlink>
        </w:p>
        <w:p w14:paraId="4F0B41FB" w14:textId="6E40C7A1" w:rsidR="006A614F" w:rsidRDefault="0015631C">
          <w:pPr>
            <w:pStyle w:val="Inhopg3"/>
            <w:tabs>
              <w:tab w:val="left" w:pos="1140"/>
              <w:tab w:val="right" w:leader="dot" w:pos="8720"/>
            </w:tabs>
            <w:rPr>
              <w:rFonts w:asciiTheme="minorHAnsi" w:hAnsiTheme="minorHAnsi"/>
              <w:noProof/>
              <w:sz w:val="22"/>
            </w:rPr>
          </w:pPr>
          <w:hyperlink w:anchor="_Toc2843252" w:history="1">
            <w:r w:rsidR="006A614F" w:rsidRPr="00B53D54">
              <w:rPr>
                <w:rStyle w:val="Hyperlink"/>
                <w:noProof/>
              </w:rPr>
              <w:t>4.3.9</w:t>
            </w:r>
            <w:r w:rsidR="006A614F">
              <w:rPr>
                <w:rFonts w:asciiTheme="minorHAnsi" w:hAnsiTheme="minorHAnsi"/>
                <w:noProof/>
                <w:sz w:val="22"/>
              </w:rPr>
              <w:tab/>
            </w:r>
            <w:r w:rsidR="006A614F" w:rsidRPr="00B53D54">
              <w:rPr>
                <w:rStyle w:val="Hyperlink"/>
                <w:noProof/>
              </w:rPr>
              <w:t>Subsystems</w:t>
            </w:r>
            <w:r w:rsidR="006A614F">
              <w:rPr>
                <w:noProof/>
              </w:rPr>
              <w:tab/>
            </w:r>
            <w:r w:rsidR="006A614F">
              <w:rPr>
                <w:noProof/>
              </w:rPr>
              <w:fldChar w:fldCharType="begin"/>
            </w:r>
            <w:r w:rsidR="006A614F">
              <w:rPr>
                <w:noProof/>
              </w:rPr>
              <w:instrText xml:space="preserve"> PAGEREF _Toc2843252 \h </w:instrText>
            </w:r>
            <w:r w:rsidR="006A614F">
              <w:rPr>
                <w:noProof/>
              </w:rPr>
            </w:r>
            <w:r w:rsidR="006A614F">
              <w:rPr>
                <w:noProof/>
              </w:rPr>
              <w:fldChar w:fldCharType="separate"/>
            </w:r>
            <w:r w:rsidR="006A614F">
              <w:rPr>
                <w:noProof/>
              </w:rPr>
              <w:t>19</w:t>
            </w:r>
            <w:r w:rsidR="006A614F">
              <w:rPr>
                <w:noProof/>
              </w:rPr>
              <w:fldChar w:fldCharType="end"/>
            </w:r>
          </w:hyperlink>
        </w:p>
        <w:p w14:paraId="7DEF2AF2" w14:textId="33A52AFF" w:rsidR="006A614F" w:rsidRDefault="0015631C">
          <w:pPr>
            <w:pStyle w:val="Inhopg3"/>
            <w:tabs>
              <w:tab w:val="left" w:pos="1330"/>
              <w:tab w:val="right" w:leader="dot" w:pos="8720"/>
            </w:tabs>
            <w:rPr>
              <w:rFonts w:asciiTheme="minorHAnsi" w:hAnsiTheme="minorHAnsi"/>
              <w:noProof/>
              <w:sz w:val="22"/>
            </w:rPr>
          </w:pPr>
          <w:hyperlink w:anchor="_Toc2843253" w:history="1">
            <w:r w:rsidR="006A614F" w:rsidRPr="00B53D54">
              <w:rPr>
                <w:rStyle w:val="Hyperlink"/>
                <w:noProof/>
              </w:rPr>
              <w:t>4.3.10</w:t>
            </w:r>
            <w:r w:rsidR="006A614F">
              <w:rPr>
                <w:rFonts w:asciiTheme="minorHAnsi" w:hAnsiTheme="minorHAnsi"/>
                <w:noProof/>
                <w:sz w:val="22"/>
              </w:rPr>
              <w:tab/>
            </w:r>
            <w:r w:rsidR="006A614F" w:rsidRPr="00B53D54">
              <w:rPr>
                <w:rStyle w:val="Hyperlink"/>
                <w:noProof/>
              </w:rPr>
              <w:t>Activate Plugin</w:t>
            </w:r>
            <w:r w:rsidR="006A614F">
              <w:rPr>
                <w:noProof/>
              </w:rPr>
              <w:tab/>
            </w:r>
            <w:r w:rsidR="006A614F">
              <w:rPr>
                <w:noProof/>
              </w:rPr>
              <w:fldChar w:fldCharType="begin"/>
            </w:r>
            <w:r w:rsidR="006A614F">
              <w:rPr>
                <w:noProof/>
              </w:rPr>
              <w:instrText xml:space="preserve"> PAGEREF _Toc2843253 \h </w:instrText>
            </w:r>
            <w:r w:rsidR="006A614F">
              <w:rPr>
                <w:noProof/>
              </w:rPr>
            </w:r>
            <w:r w:rsidR="006A614F">
              <w:rPr>
                <w:noProof/>
              </w:rPr>
              <w:fldChar w:fldCharType="separate"/>
            </w:r>
            <w:r w:rsidR="006A614F">
              <w:rPr>
                <w:noProof/>
              </w:rPr>
              <w:t>19</w:t>
            </w:r>
            <w:r w:rsidR="006A614F">
              <w:rPr>
                <w:noProof/>
              </w:rPr>
              <w:fldChar w:fldCharType="end"/>
            </w:r>
          </w:hyperlink>
        </w:p>
        <w:p w14:paraId="5B4F9447" w14:textId="754A0F0E" w:rsidR="006A614F" w:rsidRDefault="0015631C">
          <w:pPr>
            <w:pStyle w:val="Inhopg3"/>
            <w:tabs>
              <w:tab w:val="left" w:pos="1330"/>
              <w:tab w:val="right" w:leader="dot" w:pos="8720"/>
            </w:tabs>
            <w:rPr>
              <w:rFonts w:asciiTheme="minorHAnsi" w:hAnsiTheme="minorHAnsi"/>
              <w:noProof/>
              <w:sz w:val="22"/>
            </w:rPr>
          </w:pPr>
          <w:hyperlink w:anchor="_Toc2843254" w:history="1">
            <w:r w:rsidR="006A614F" w:rsidRPr="00B53D54">
              <w:rPr>
                <w:rStyle w:val="Hyperlink"/>
                <w:noProof/>
              </w:rPr>
              <w:t>4.3.11</w:t>
            </w:r>
            <w:r w:rsidR="006A614F">
              <w:rPr>
                <w:rFonts w:asciiTheme="minorHAnsi" w:hAnsiTheme="minorHAnsi"/>
                <w:noProof/>
                <w:sz w:val="22"/>
              </w:rPr>
              <w:tab/>
            </w:r>
            <w:r w:rsidR="006A614F" w:rsidRPr="00B53D54">
              <w:rPr>
                <w:rStyle w:val="Hyperlink"/>
                <w:noProof/>
              </w:rPr>
              <w:t>Deactivate Plugin</w:t>
            </w:r>
            <w:r w:rsidR="006A614F">
              <w:rPr>
                <w:noProof/>
              </w:rPr>
              <w:tab/>
            </w:r>
            <w:r w:rsidR="006A614F">
              <w:rPr>
                <w:noProof/>
              </w:rPr>
              <w:fldChar w:fldCharType="begin"/>
            </w:r>
            <w:r w:rsidR="006A614F">
              <w:rPr>
                <w:noProof/>
              </w:rPr>
              <w:instrText xml:space="preserve"> PAGEREF _Toc2843254 \h </w:instrText>
            </w:r>
            <w:r w:rsidR="006A614F">
              <w:rPr>
                <w:noProof/>
              </w:rPr>
            </w:r>
            <w:r w:rsidR="006A614F">
              <w:rPr>
                <w:noProof/>
              </w:rPr>
              <w:fldChar w:fldCharType="separate"/>
            </w:r>
            <w:r w:rsidR="006A614F">
              <w:rPr>
                <w:noProof/>
              </w:rPr>
              <w:t>19</w:t>
            </w:r>
            <w:r w:rsidR="006A614F">
              <w:rPr>
                <w:noProof/>
              </w:rPr>
              <w:fldChar w:fldCharType="end"/>
            </w:r>
          </w:hyperlink>
        </w:p>
        <w:p w14:paraId="16F84621" w14:textId="5445F0A3" w:rsidR="006A614F" w:rsidRDefault="0015631C">
          <w:pPr>
            <w:pStyle w:val="Inhopg3"/>
            <w:tabs>
              <w:tab w:val="left" w:pos="1330"/>
              <w:tab w:val="right" w:leader="dot" w:pos="8720"/>
            </w:tabs>
            <w:rPr>
              <w:rFonts w:asciiTheme="minorHAnsi" w:hAnsiTheme="minorHAnsi"/>
              <w:noProof/>
              <w:sz w:val="22"/>
            </w:rPr>
          </w:pPr>
          <w:hyperlink w:anchor="_Toc2843255" w:history="1">
            <w:r w:rsidR="006A614F" w:rsidRPr="00B53D54">
              <w:rPr>
                <w:rStyle w:val="Hyperlink"/>
                <w:noProof/>
              </w:rPr>
              <w:t>4.3.12</w:t>
            </w:r>
            <w:r w:rsidR="006A614F">
              <w:rPr>
                <w:rFonts w:asciiTheme="minorHAnsi" w:hAnsiTheme="minorHAnsi"/>
                <w:noProof/>
                <w:sz w:val="22"/>
              </w:rPr>
              <w:tab/>
            </w:r>
            <w:r w:rsidR="006A614F" w:rsidRPr="00B53D54">
              <w:rPr>
                <w:rStyle w:val="Hyperlink"/>
                <w:noProof/>
              </w:rPr>
              <w:t>Reload Configuration</w:t>
            </w:r>
            <w:r w:rsidR="006A614F">
              <w:rPr>
                <w:noProof/>
              </w:rPr>
              <w:tab/>
            </w:r>
            <w:r w:rsidR="006A614F">
              <w:rPr>
                <w:noProof/>
              </w:rPr>
              <w:fldChar w:fldCharType="begin"/>
            </w:r>
            <w:r w:rsidR="006A614F">
              <w:rPr>
                <w:noProof/>
              </w:rPr>
              <w:instrText xml:space="preserve"> PAGEREF _Toc2843255 \h </w:instrText>
            </w:r>
            <w:r w:rsidR="006A614F">
              <w:rPr>
                <w:noProof/>
              </w:rPr>
            </w:r>
            <w:r w:rsidR="006A614F">
              <w:rPr>
                <w:noProof/>
              </w:rPr>
              <w:fldChar w:fldCharType="separate"/>
            </w:r>
            <w:r w:rsidR="006A614F">
              <w:rPr>
                <w:noProof/>
              </w:rPr>
              <w:t>19</w:t>
            </w:r>
            <w:r w:rsidR="006A614F">
              <w:rPr>
                <w:noProof/>
              </w:rPr>
              <w:fldChar w:fldCharType="end"/>
            </w:r>
          </w:hyperlink>
        </w:p>
        <w:p w14:paraId="4DA72DC3" w14:textId="70F9CAA0" w:rsidR="006A614F" w:rsidRDefault="0015631C">
          <w:pPr>
            <w:pStyle w:val="Inhopg2"/>
            <w:tabs>
              <w:tab w:val="left" w:pos="760"/>
              <w:tab w:val="right" w:leader="dot" w:pos="8720"/>
            </w:tabs>
            <w:rPr>
              <w:rFonts w:asciiTheme="minorHAnsi" w:hAnsiTheme="minorHAnsi"/>
              <w:noProof/>
              <w:sz w:val="22"/>
            </w:rPr>
          </w:pPr>
          <w:hyperlink w:anchor="_Toc2843256" w:history="1">
            <w:r w:rsidR="006A614F" w:rsidRPr="00B53D54">
              <w:rPr>
                <w:rStyle w:val="Hyperlink"/>
                <w:noProof/>
              </w:rPr>
              <w:t>4.4</w:t>
            </w:r>
            <w:r w:rsidR="006A614F">
              <w:rPr>
                <w:rFonts w:asciiTheme="minorHAnsi" w:hAnsiTheme="minorHAnsi"/>
                <w:noProof/>
                <w:sz w:val="22"/>
              </w:rPr>
              <w:tab/>
            </w:r>
            <w:r w:rsidR="006A614F" w:rsidRPr="00B53D54">
              <w:rPr>
                <w:rStyle w:val="Hyperlink"/>
                <w:noProof/>
              </w:rPr>
              <w:t>Events</w:t>
            </w:r>
            <w:r w:rsidR="006A614F">
              <w:rPr>
                <w:noProof/>
              </w:rPr>
              <w:tab/>
            </w:r>
            <w:r w:rsidR="006A614F">
              <w:rPr>
                <w:noProof/>
              </w:rPr>
              <w:fldChar w:fldCharType="begin"/>
            </w:r>
            <w:r w:rsidR="006A614F">
              <w:rPr>
                <w:noProof/>
              </w:rPr>
              <w:instrText xml:space="preserve"> PAGEREF _Toc2843256 \h </w:instrText>
            </w:r>
            <w:r w:rsidR="006A614F">
              <w:rPr>
                <w:noProof/>
              </w:rPr>
            </w:r>
            <w:r w:rsidR="006A614F">
              <w:rPr>
                <w:noProof/>
              </w:rPr>
              <w:fldChar w:fldCharType="separate"/>
            </w:r>
            <w:r w:rsidR="006A614F">
              <w:rPr>
                <w:noProof/>
              </w:rPr>
              <w:t>20</w:t>
            </w:r>
            <w:r w:rsidR="006A614F">
              <w:rPr>
                <w:noProof/>
              </w:rPr>
              <w:fldChar w:fldCharType="end"/>
            </w:r>
          </w:hyperlink>
        </w:p>
        <w:p w14:paraId="21938083" w14:textId="1205FFA9" w:rsidR="006A614F" w:rsidRDefault="0015631C">
          <w:pPr>
            <w:pStyle w:val="Inhopg3"/>
            <w:tabs>
              <w:tab w:val="left" w:pos="1140"/>
              <w:tab w:val="right" w:leader="dot" w:pos="8720"/>
            </w:tabs>
            <w:rPr>
              <w:rFonts w:asciiTheme="minorHAnsi" w:hAnsiTheme="minorHAnsi"/>
              <w:noProof/>
              <w:sz w:val="22"/>
            </w:rPr>
          </w:pPr>
          <w:hyperlink w:anchor="_Toc2843257" w:history="1">
            <w:r w:rsidR="006A614F" w:rsidRPr="00B53D54">
              <w:rPr>
                <w:rStyle w:val="Hyperlink"/>
                <w:noProof/>
              </w:rPr>
              <w:t>4.4.1</w:t>
            </w:r>
            <w:r w:rsidR="006A614F">
              <w:rPr>
                <w:rFonts w:asciiTheme="minorHAnsi" w:hAnsiTheme="minorHAnsi"/>
                <w:noProof/>
                <w:sz w:val="22"/>
              </w:rPr>
              <w:tab/>
            </w:r>
            <w:r w:rsidR="006A614F" w:rsidRPr="00B53D54">
              <w:rPr>
                <w:rStyle w:val="Hyperlink"/>
                <w:noProof/>
              </w:rPr>
              <w:t>Controller notification forwarder event</w:t>
            </w:r>
            <w:r w:rsidR="006A614F">
              <w:rPr>
                <w:noProof/>
              </w:rPr>
              <w:tab/>
            </w:r>
            <w:r w:rsidR="006A614F">
              <w:rPr>
                <w:noProof/>
              </w:rPr>
              <w:fldChar w:fldCharType="begin"/>
            </w:r>
            <w:r w:rsidR="006A614F">
              <w:rPr>
                <w:noProof/>
              </w:rPr>
              <w:instrText xml:space="preserve"> PAGEREF _Toc2843257 \h </w:instrText>
            </w:r>
            <w:r w:rsidR="006A614F">
              <w:rPr>
                <w:noProof/>
              </w:rPr>
            </w:r>
            <w:r w:rsidR="006A614F">
              <w:rPr>
                <w:noProof/>
              </w:rPr>
              <w:fldChar w:fldCharType="separate"/>
            </w:r>
            <w:r w:rsidR="006A614F">
              <w:rPr>
                <w:noProof/>
              </w:rPr>
              <w:t>20</w:t>
            </w:r>
            <w:r w:rsidR="006A614F">
              <w:rPr>
                <w:noProof/>
              </w:rPr>
              <w:fldChar w:fldCharType="end"/>
            </w:r>
          </w:hyperlink>
        </w:p>
        <w:p w14:paraId="32B5DFEE" w14:textId="146A3AAA" w:rsidR="006A614F" w:rsidRDefault="0015631C">
          <w:pPr>
            <w:pStyle w:val="Inhopg3"/>
            <w:tabs>
              <w:tab w:val="left" w:pos="1140"/>
              <w:tab w:val="right" w:leader="dot" w:pos="8720"/>
            </w:tabs>
            <w:rPr>
              <w:rFonts w:asciiTheme="minorHAnsi" w:hAnsiTheme="minorHAnsi"/>
              <w:noProof/>
              <w:sz w:val="22"/>
            </w:rPr>
          </w:pPr>
          <w:hyperlink w:anchor="_Toc2843258" w:history="1">
            <w:r w:rsidR="006A614F" w:rsidRPr="00B53D54">
              <w:rPr>
                <w:rStyle w:val="Hyperlink"/>
                <w:noProof/>
              </w:rPr>
              <w:t>4.4.2</w:t>
            </w:r>
            <w:r w:rsidR="006A614F">
              <w:rPr>
                <w:rFonts w:asciiTheme="minorHAnsi" w:hAnsiTheme="minorHAnsi"/>
                <w:noProof/>
                <w:sz w:val="22"/>
              </w:rPr>
              <w:tab/>
            </w:r>
            <w:r w:rsidR="006A614F" w:rsidRPr="00B53D54">
              <w:rPr>
                <w:rStyle w:val="Hyperlink"/>
                <w:noProof/>
              </w:rPr>
              <w:t>State change event</w:t>
            </w:r>
            <w:r w:rsidR="006A614F">
              <w:rPr>
                <w:noProof/>
              </w:rPr>
              <w:tab/>
            </w:r>
            <w:r w:rsidR="006A614F">
              <w:rPr>
                <w:noProof/>
              </w:rPr>
              <w:fldChar w:fldCharType="begin"/>
            </w:r>
            <w:r w:rsidR="006A614F">
              <w:rPr>
                <w:noProof/>
              </w:rPr>
              <w:instrText xml:space="preserve"> PAGEREF _Toc2843258 \h </w:instrText>
            </w:r>
            <w:r w:rsidR="006A614F">
              <w:rPr>
                <w:noProof/>
              </w:rPr>
            </w:r>
            <w:r w:rsidR="006A614F">
              <w:rPr>
                <w:noProof/>
              </w:rPr>
              <w:fldChar w:fldCharType="separate"/>
            </w:r>
            <w:r w:rsidR="006A614F">
              <w:rPr>
                <w:noProof/>
              </w:rPr>
              <w:t>20</w:t>
            </w:r>
            <w:r w:rsidR="006A614F">
              <w:rPr>
                <w:noProof/>
              </w:rPr>
              <w:fldChar w:fldCharType="end"/>
            </w:r>
          </w:hyperlink>
        </w:p>
        <w:p w14:paraId="065C8C19" w14:textId="7CF7D25C" w:rsidR="006A614F" w:rsidRDefault="0015631C">
          <w:pPr>
            <w:pStyle w:val="Inhopg2"/>
            <w:tabs>
              <w:tab w:val="left" w:pos="760"/>
              <w:tab w:val="right" w:leader="dot" w:pos="8720"/>
            </w:tabs>
            <w:rPr>
              <w:rFonts w:asciiTheme="minorHAnsi" w:hAnsiTheme="minorHAnsi"/>
              <w:noProof/>
              <w:sz w:val="22"/>
            </w:rPr>
          </w:pPr>
          <w:hyperlink w:anchor="_Toc2843259" w:history="1">
            <w:r w:rsidR="006A614F" w:rsidRPr="00B53D54">
              <w:rPr>
                <w:rStyle w:val="Hyperlink"/>
                <w:noProof/>
              </w:rPr>
              <w:t>4.5</w:t>
            </w:r>
            <w:r w:rsidR="006A614F">
              <w:rPr>
                <w:rFonts w:asciiTheme="minorHAnsi" w:hAnsiTheme="minorHAnsi"/>
                <w:noProof/>
                <w:sz w:val="22"/>
              </w:rPr>
              <w:tab/>
            </w:r>
            <w:r w:rsidR="006A614F" w:rsidRPr="00B53D54">
              <w:rPr>
                <w:rStyle w:val="Hyperlink"/>
                <w:noProof/>
              </w:rPr>
              <w:t>JSON definitions</w:t>
            </w:r>
            <w:r w:rsidR="006A614F">
              <w:rPr>
                <w:noProof/>
              </w:rPr>
              <w:tab/>
            </w:r>
            <w:r w:rsidR="006A614F">
              <w:rPr>
                <w:noProof/>
              </w:rPr>
              <w:fldChar w:fldCharType="begin"/>
            </w:r>
            <w:r w:rsidR="006A614F">
              <w:rPr>
                <w:noProof/>
              </w:rPr>
              <w:instrText xml:space="preserve"> PAGEREF _Toc2843259 \h </w:instrText>
            </w:r>
            <w:r w:rsidR="006A614F">
              <w:rPr>
                <w:noProof/>
              </w:rPr>
            </w:r>
            <w:r w:rsidR="006A614F">
              <w:rPr>
                <w:noProof/>
              </w:rPr>
              <w:fldChar w:fldCharType="separate"/>
            </w:r>
            <w:r w:rsidR="006A614F">
              <w:rPr>
                <w:noProof/>
              </w:rPr>
              <w:t>20</w:t>
            </w:r>
            <w:r w:rsidR="006A614F">
              <w:rPr>
                <w:noProof/>
              </w:rPr>
              <w:fldChar w:fldCharType="end"/>
            </w:r>
          </w:hyperlink>
        </w:p>
        <w:p w14:paraId="27775E5F" w14:textId="68A60198" w:rsidR="006A614F" w:rsidRDefault="0015631C">
          <w:pPr>
            <w:pStyle w:val="Inhopg3"/>
            <w:tabs>
              <w:tab w:val="left" w:pos="1140"/>
              <w:tab w:val="right" w:leader="dot" w:pos="8720"/>
            </w:tabs>
            <w:rPr>
              <w:rFonts w:asciiTheme="minorHAnsi" w:hAnsiTheme="minorHAnsi"/>
              <w:noProof/>
              <w:sz w:val="22"/>
            </w:rPr>
          </w:pPr>
          <w:hyperlink w:anchor="_Toc2843260" w:history="1">
            <w:r w:rsidR="006A614F" w:rsidRPr="00B53D54">
              <w:rPr>
                <w:rStyle w:val="Hyperlink"/>
                <w:noProof/>
              </w:rPr>
              <w:t>4.5.1</w:t>
            </w:r>
            <w:r w:rsidR="006A614F">
              <w:rPr>
                <w:rFonts w:asciiTheme="minorHAnsi" w:hAnsiTheme="minorHAnsi"/>
                <w:noProof/>
                <w:sz w:val="22"/>
              </w:rPr>
              <w:tab/>
            </w:r>
            <w:r w:rsidR="006A614F" w:rsidRPr="00B53D54">
              <w:rPr>
                <w:rStyle w:val="Hyperlink"/>
                <w:noProof/>
              </w:rPr>
              <w:t>Plugin information (plugin_info)</w:t>
            </w:r>
            <w:r w:rsidR="006A614F">
              <w:rPr>
                <w:noProof/>
              </w:rPr>
              <w:tab/>
            </w:r>
            <w:r w:rsidR="006A614F">
              <w:rPr>
                <w:noProof/>
              </w:rPr>
              <w:fldChar w:fldCharType="begin"/>
            </w:r>
            <w:r w:rsidR="006A614F">
              <w:rPr>
                <w:noProof/>
              </w:rPr>
              <w:instrText xml:space="preserve"> PAGEREF _Toc2843260 \h </w:instrText>
            </w:r>
            <w:r w:rsidR="006A614F">
              <w:rPr>
                <w:noProof/>
              </w:rPr>
            </w:r>
            <w:r w:rsidR="006A614F">
              <w:rPr>
                <w:noProof/>
              </w:rPr>
              <w:fldChar w:fldCharType="separate"/>
            </w:r>
            <w:r w:rsidR="006A614F">
              <w:rPr>
                <w:noProof/>
              </w:rPr>
              <w:t>20</w:t>
            </w:r>
            <w:r w:rsidR="006A614F">
              <w:rPr>
                <w:noProof/>
              </w:rPr>
              <w:fldChar w:fldCharType="end"/>
            </w:r>
          </w:hyperlink>
        </w:p>
        <w:p w14:paraId="296C1A56" w14:textId="635D7DE2" w:rsidR="006A614F" w:rsidRDefault="0015631C">
          <w:pPr>
            <w:pStyle w:val="Inhopg3"/>
            <w:tabs>
              <w:tab w:val="left" w:pos="1140"/>
              <w:tab w:val="right" w:leader="dot" w:pos="8720"/>
            </w:tabs>
            <w:rPr>
              <w:rFonts w:asciiTheme="minorHAnsi" w:hAnsiTheme="minorHAnsi"/>
              <w:noProof/>
              <w:sz w:val="22"/>
            </w:rPr>
          </w:pPr>
          <w:hyperlink w:anchor="_Toc2843261" w:history="1">
            <w:r w:rsidR="006A614F" w:rsidRPr="00B53D54">
              <w:rPr>
                <w:rStyle w:val="Hyperlink"/>
                <w:noProof/>
              </w:rPr>
              <w:t>4.5.2</w:t>
            </w:r>
            <w:r w:rsidR="006A614F">
              <w:rPr>
                <w:rFonts w:asciiTheme="minorHAnsi" w:hAnsiTheme="minorHAnsi"/>
                <w:noProof/>
                <w:sz w:val="22"/>
              </w:rPr>
              <w:tab/>
            </w:r>
            <w:r w:rsidR="006A614F" w:rsidRPr="00B53D54">
              <w:rPr>
                <w:rStyle w:val="Hyperlink"/>
                <w:noProof/>
              </w:rPr>
              <w:t>Link information(link_info)</w:t>
            </w:r>
            <w:r w:rsidR="006A614F">
              <w:rPr>
                <w:noProof/>
              </w:rPr>
              <w:tab/>
            </w:r>
            <w:r w:rsidR="006A614F">
              <w:rPr>
                <w:noProof/>
              </w:rPr>
              <w:fldChar w:fldCharType="begin"/>
            </w:r>
            <w:r w:rsidR="006A614F">
              <w:rPr>
                <w:noProof/>
              </w:rPr>
              <w:instrText xml:space="preserve"> PAGEREF _Toc2843261 \h </w:instrText>
            </w:r>
            <w:r w:rsidR="006A614F">
              <w:rPr>
                <w:noProof/>
              </w:rPr>
            </w:r>
            <w:r w:rsidR="006A614F">
              <w:rPr>
                <w:noProof/>
              </w:rPr>
              <w:fldChar w:fldCharType="separate"/>
            </w:r>
            <w:r w:rsidR="006A614F">
              <w:rPr>
                <w:noProof/>
              </w:rPr>
              <w:t>21</w:t>
            </w:r>
            <w:r w:rsidR="006A614F">
              <w:rPr>
                <w:noProof/>
              </w:rPr>
              <w:fldChar w:fldCharType="end"/>
            </w:r>
          </w:hyperlink>
        </w:p>
        <w:p w14:paraId="3B194D25" w14:textId="77777777" w:rsidR="00FC19CC" w:rsidRDefault="008F3141">
          <w:r>
            <w:fldChar w:fldCharType="end"/>
          </w:r>
        </w:p>
        <w:p w14:paraId="54B15271" w14:textId="77777777" w:rsidR="00FC19CC" w:rsidRDefault="00FC19CC"/>
        <w:p w14:paraId="31B49643" w14:textId="77777777" w:rsidR="00FC19CC" w:rsidRDefault="00FC19CC"/>
        <w:p w14:paraId="77F560AD" w14:textId="77777777" w:rsidR="00FC19CC" w:rsidRDefault="00FC19CC"/>
        <w:p w14:paraId="1B8AD2F9" w14:textId="77777777" w:rsidR="00FC19CC" w:rsidRDefault="00FC19CC"/>
        <w:p w14:paraId="37CC5354" w14:textId="77777777" w:rsidR="00FC19CC" w:rsidRDefault="00FC19CC"/>
        <w:p w14:paraId="34A59230" w14:textId="77777777" w:rsidR="00FC19CC" w:rsidRDefault="00FC19CC"/>
        <w:p w14:paraId="4EE5F8A7" w14:textId="77777777" w:rsidR="00FC19CC" w:rsidRDefault="00FC19CC"/>
        <w:p w14:paraId="678107DD" w14:textId="77777777" w:rsidR="00FC19CC" w:rsidRDefault="00FC19CC"/>
        <w:p w14:paraId="5C17AA63" w14:textId="77777777" w:rsidR="00FC19CC" w:rsidRDefault="00FC19CC"/>
        <w:p w14:paraId="12F07088" w14:textId="77777777" w:rsidR="00FC19CC" w:rsidRDefault="00FC19CC"/>
        <w:p w14:paraId="2D19DFB5" w14:textId="77777777" w:rsidR="00FC19CC" w:rsidRDefault="00FC19CC"/>
        <w:p w14:paraId="54A7F579" w14:textId="77777777" w:rsidR="00FC19CC" w:rsidRDefault="00FC19CC"/>
        <w:p w14:paraId="4A81112D" w14:textId="77777777" w:rsidR="00FC19CC" w:rsidRDefault="00FC19CC"/>
        <w:p w14:paraId="547CCC9B" w14:textId="77777777" w:rsidR="00FC19CC" w:rsidRDefault="00FC19CC"/>
        <w:p w14:paraId="52C2274E" w14:textId="77777777" w:rsidR="00FC19CC" w:rsidRDefault="00FC19CC"/>
        <w:p w14:paraId="7D6AC2BC" w14:textId="77777777" w:rsidR="00FC19CC" w:rsidRDefault="00FC19CC"/>
        <w:p w14:paraId="03BD999E" w14:textId="77777777" w:rsidR="00FC19CC" w:rsidRDefault="00FC19CC"/>
        <w:p w14:paraId="1BBAE47E" w14:textId="77777777" w:rsidR="00FC19CC" w:rsidRDefault="00FC19CC"/>
        <w:p w14:paraId="6BDC820C" w14:textId="77777777" w:rsidR="00FC19CC" w:rsidRDefault="00FC19CC"/>
        <w:p w14:paraId="0576031E" w14:textId="77777777" w:rsidR="00FC19CC" w:rsidRDefault="00FC19CC"/>
        <w:p w14:paraId="1B625A03" w14:textId="77777777" w:rsidR="00FC19CC" w:rsidRDefault="00FC19CC"/>
        <w:p w14:paraId="2723DCD7" w14:textId="77777777" w:rsidR="00FC19CC" w:rsidRDefault="00FC19CC"/>
        <w:p w14:paraId="25DBDCFA" w14:textId="77777777" w:rsidR="00FC19CC" w:rsidRDefault="00FC19CC"/>
        <w:p w14:paraId="7EB9377C" w14:textId="77777777" w:rsidR="00FC19CC" w:rsidRDefault="00FC19CC"/>
        <w:p w14:paraId="229299FE" w14:textId="77777777" w:rsidR="00FC19CC" w:rsidRDefault="00FC19CC"/>
        <w:p w14:paraId="6D2A682F" w14:textId="77777777" w:rsidR="00FC19CC" w:rsidRDefault="00FC19CC"/>
        <w:p w14:paraId="0EEBB4C9" w14:textId="77777777" w:rsidR="00FC19CC" w:rsidRDefault="00FC19CC"/>
        <w:p w14:paraId="0383311B" w14:textId="77777777" w:rsidR="00FC19CC" w:rsidRDefault="00FC19CC"/>
        <w:p w14:paraId="5AFF811E" w14:textId="77777777" w:rsidR="00FC19CC" w:rsidRDefault="00FC19CC"/>
        <w:p w14:paraId="17095177" w14:textId="77777777" w:rsidR="00FC19CC" w:rsidRDefault="00FC19CC"/>
        <w:p w14:paraId="5B86F57B" w14:textId="77777777" w:rsidR="00FC19CC" w:rsidRDefault="00FC19CC"/>
        <w:p w14:paraId="638452D0" w14:textId="77777777" w:rsidR="00FC19CC" w:rsidRDefault="00FC19CC"/>
        <w:p w14:paraId="6669DB50" w14:textId="77777777" w:rsidR="00FC19CC" w:rsidRDefault="00FC19CC"/>
        <w:p w14:paraId="060F7F88" w14:textId="77777777" w:rsidR="00FC19CC" w:rsidRDefault="00FC19CC"/>
        <w:p w14:paraId="1B9C345D" w14:textId="77777777" w:rsidR="00FC19CC" w:rsidRDefault="00FC19CC"/>
        <w:p w14:paraId="529190DA" w14:textId="77777777" w:rsidR="00FC19CC" w:rsidRDefault="00FC19CC"/>
        <w:p w14:paraId="356ED675" w14:textId="77777777" w:rsidR="00FC19CC" w:rsidRDefault="00FC19CC"/>
        <w:p w14:paraId="09253C9E" w14:textId="77777777" w:rsidR="00FC19CC" w:rsidRDefault="008F3141">
          <w:pPr>
            <w:pStyle w:val="Kop1"/>
            <w:numPr>
              <w:ilvl w:val="0"/>
              <w:numId w:val="4"/>
            </w:numPr>
          </w:pPr>
          <w:bookmarkStart w:id="16" w:name="_Toc2778834"/>
          <w:bookmarkStart w:id="17" w:name="_Toc2778835"/>
          <w:bookmarkStart w:id="18" w:name="_Toc2778836"/>
          <w:bookmarkStart w:id="19" w:name="_Toc2778837"/>
          <w:bookmarkStart w:id="20" w:name="_Toc2778838"/>
          <w:bookmarkStart w:id="21" w:name="_Toc2778839"/>
          <w:bookmarkStart w:id="22" w:name="_Toc370376406"/>
          <w:bookmarkStart w:id="23" w:name="_Toc527025452"/>
          <w:bookmarkStart w:id="24" w:name="_Toc2843215"/>
          <w:bookmarkEnd w:id="16"/>
          <w:bookmarkEnd w:id="17"/>
          <w:bookmarkEnd w:id="18"/>
          <w:bookmarkEnd w:id="19"/>
          <w:bookmarkEnd w:id="20"/>
          <w:bookmarkEnd w:id="21"/>
          <w:bookmarkEnd w:id="22"/>
          <w:r>
            <w:lastRenderedPageBreak/>
            <w:t>Introduction</w:t>
          </w:r>
          <w:bookmarkEnd w:id="23"/>
          <w:bookmarkEnd w:id="24"/>
        </w:p>
        <w:p w14:paraId="74932215" w14:textId="77777777" w:rsidR="00FC19CC" w:rsidRDefault="008F3141">
          <w:pPr>
            <w:pStyle w:val="Kop2"/>
            <w:numPr>
              <w:ilvl w:val="1"/>
              <w:numId w:val="4"/>
            </w:numPr>
          </w:pPr>
          <w:bookmarkStart w:id="25" w:name="_Toc370376407"/>
          <w:bookmarkStart w:id="26" w:name="_Toc496167958"/>
          <w:bookmarkStart w:id="27" w:name="_Toc527025453"/>
          <w:bookmarkStart w:id="28" w:name="_Toc2843216"/>
          <w:bookmarkEnd w:id="25"/>
          <w:bookmarkEnd w:id="26"/>
          <w:r>
            <w:t>Scope</w:t>
          </w:r>
          <w:bookmarkEnd w:id="27"/>
          <w:bookmarkEnd w:id="28"/>
        </w:p>
        <w:p w14:paraId="4B8F71AB" w14:textId="2D0433B6" w:rsidR="00FC19CC" w:rsidRDefault="008F3141" w:rsidP="00F67BE7">
          <w:pPr>
            <w:jc w:val="both"/>
          </w:pPr>
          <w:bookmarkStart w:id="29" w:name="_Toc257375109"/>
          <w:bookmarkStart w:id="30" w:name="_Toc256864924"/>
          <w:bookmarkStart w:id="31" w:name="_Toc243726659"/>
          <w:bookmarkStart w:id="32" w:name="_Toc243726522"/>
          <w:bookmarkEnd w:id="29"/>
          <w:bookmarkEnd w:id="30"/>
          <w:bookmarkEnd w:id="31"/>
          <w:bookmarkEnd w:id="32"/>
          <w:r>
            <w:t xml:space="preserve">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which can be used to control/query plugins configured and build for the </w:t>
          </w:r>
          <w:r>
            <w:fldChar w:fldCharType="begin"/>
          </w:r>
          <w:r>
            <w:instrText>DOCPROPERTY "Framework"</w:instrText>
          </w:r>
          <w:r>
            <w:fldChar w:fldCharType="separate"/>
          </w:r>
          <w:proofErr w:type="spellStart"/>
          <w:r w:rsidR="006A614F">
            <w:t>WPEFramework</w:t>
          </w:r>
          <w:proofErr w:type="spellEnd"/>
          <w:r>
            <w:fldChar w:fldCharType="end"/>
          </w:r>
          <w:r>
            <w:t xml:space="preserve"> product range. This document describes the </w:t>
          </w:r>
          <w:r>
            <w:fldChar w:fldCharType="begin"/>
          </w:r>
          <w:r>
            <w:instrText>DOCPROPERTY "Framework"</w:instrText>
          </w:r>
          <w:r>
            <w:fldChar w:fldCharType="separate"/>
          </w:r>
          <w:proofErr w:type="spellStart"/>
          <w:r w:rsidR="006A614F">
            <w:t>WPEFramework</w:t>
          </w:r>
          <w:proofErr w:type="spellEnd"/>
          <w:r>
            <w:fldChar w:fldCharType="end"/>
          </w:r>
          <w:r>
            <w:t xml:space="preserve"> concepts and provides a definition of the API.</w:t>
          </w:r>
        </w:p>
        <w:p w14:paraId="590898A4" w14:textId="77777777" w:rsidR="00FC19CC" w:rsidRDefault="00FC19CC"/>
        <w:p w14:paraId="39D4BE85" w14:textId="77777777" w:rsidR="00FC19CC" w:rsidRDefault="008F3141">
          <w:pPr>
            <w:keepNext/>
          </w:pPr>
          <w:r>
            <w:rPr>
              <w:noProof/>
            </w:rPr>
            <w:drawing>
              <wp:inline distT="0" distB="0" distL="0" distR="0" wp14:anchorId="573C85D3" wp14:editId="47E6CA2A">
                <wp:extent cx="5539740" cy="6124575"/>
                <wp:effectExtent l="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pic:cNvPicPr>
                          <a:picLocks noChangeAspect="1" noChangeArrowheads="1"/>
                        </pic:cNvPicPr>
                      </pic:nvPicPr>
                      <pic:blipFill>
                        <a:blip r:embed="rId9"/>
                        <a:stretch>
                          <a:fillRect/>
                        </a:stretch>
                      </pic:blipFill>
                      <pic:spPr bwMode="auto">
                        <a:xfrm>
                          <a:off x="0" y="0"/>
                          <a:ext cx="5539740" cy="6124575"/>
                        </a:xfrm>
                        <a:prstGeom prst="rect">
                          <a:avLst/>
                        </a:prstGeom>
                      </pic:spPr>
                    </pic:pic>
                  </a:graphicData>
                </a:graphic>
              </wp:inline>
            </w:drawing>
          </w:r>
        </w:p>
        <w:p w14:paraId="319DC038" w14:textId="39B8FB6A" w:rsidR="00FC19CC" w:rsidRDefault="008F3141">
          <w:pPr>
            <w:pStyle w:val="Bijschrift"/>
          </w:pPr>
          <w:r>
            <w:t xml:space="preserve">Figure </w:t>
          </w:r>
          <w:r>
            <w:fldChar w:fldCharType="begin"/>
          </w:r>
          <w:r>
            <w:instrText>SEQ Figure \* ARABIC</w:instrText>
          </w:r>
          <w:r>
            <w:fldChar w:fldCharType="separate"/>
          </w:r>
          <w:r w:rsidR="006A614F">
            <w:rPr>
              <w:noProof/>
            </w:rPr>
            <w:t>1</w:t>
          </w:r>
          <w:r>
            <w:fldChar w:fldCharType="end"/>
          </w:r>
          <w:r>
            <w:t xml:space="preserve">. Global overview of the </w:t>
          </w:r>
          <w:r>
            <w:fldChar w:fldCharType="begin"/>
          </w:r>
          <w:r>
            <w:instrText>DOCPROPERTY "Framework"</w:instrText>
          </w:r>
          <w:r>
            <w:fldChar w:fldCharType="separate"/>
          </w:r>
          <w:proofErr w:type="spellStart"/>
          <w:r w:rsidR="006A614F">
            <w:t>WPEFramework</w:t>
          </w:r>
          <w:proofErr w:type="spellEnd"/>
          <w:r>
            <w:fldChar w:fldCharType="end"/>
          </w:r>
        </w:p>
        <w:p w14:paraId="75749A44" w14:textId="77777777" w:rsidR="00345AC8" w:rsidRPr="00C74B84" w:rsidRDefault="00345AC8" w:rsidP="00F67BE7"/>
        <w:p w14:paraId="0BE3FE43" w14:textId="77777777" w:rsidR="00FC19CC" w:rsidRDefault="008F3141">
          <w:pPr>
            <w:pStyle w:val="Kop2"/>
            <w:numPr>
              <w:ilvl w:val="1"/>
              <w:numId w:val="4"/>
            </w:numPr>
          </w:pPr>
          <w:bookmarkStart w:id="33" w:name="_Toc496167959"/>
          <w:bookmarkStart w:id="34" w:name="_Toc370376408"/>
          <w:bookmarkStart w:id="35" w:name="_Toc527025454"/>
          <w:bookmarkStart w:id="36" w:name="_Toc2843217"/>
          <w:bookmarkEnd w:id="33"/>
          <w:bookmarkEnd w:id="34"/>
          <w:r>
            <w:lastRenderedPageBreak/>
            <w:t>Context</w:t>
          </w:r>
          <w:bookmarkEnd w:id="35"/>
          <w:bookmarkEnd w:id="36"/>
        </w:p>
        <w:p w14:paraId="449E029E" w14:textId="155622D9"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bookmarkStart w:id="37" w:name="OLE_LINK17"/>
          <w:bookmarkStart w:id="38" w:name="OLE_LINK14"/>
          <w:r>
            <w:t xml:space="preserve"> provides a unified web-based interface with a consistent navigation model. In this model, plugins (custom or generic) are controlled and queried, through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bookmarkEnd w:id="37"/>
          <w:bookmarkEnd w:id="38"/>
        </w:p>
        <w:p w14:paraId="7CD73CAA" w14:textId="692014E2" w:rsidR="00FC19CC" w:rsidRDefault="008F3141">
          <w:r>
            <w:t xml:space="preserve">The main responsibilities of </w:t>
          </w:r>
          <w:r>
            <w:fldChar w:fldCharType="begin"/>
          </w:r>
          <w:r>
            <w:instrText>DOCPROPERTY "Framework"</w:instrText>
          </w:r>
          <w:r>
            <w:fldChar w:fldCharType="separate"/>
          </w:r>
          <w:proofErr w:type="spellStart"/>
          <w:r w:rsidR="006A614F">
            <w:t>WPEFramework</w:t>
          </w:r>
          <w:proofErr w:type="spellEnd"/>
          <w:r>
            <w:fldChar w:fldCharType="end"/>
          </w:r>
          <w:r>
            <w:t xml:space="preserve"> application are:</w:t>
          </w:r>
        </w:p>
        <w:p w14:paraId="683F3AB8" w14:textId="77777777" w:rsidR="00FC19CC" w:rsidRDefault="008F3141">
          <w:pPr>
            <w:pStyle w:val="Lijstalinea"/>
            <w:widowControl/>
            <w:numPr>
              <w:ilvl w:val="0"/>
              <w:numId w:val="2"/>
            </w:numPr>
            <w:spacing w:before="120" w:after="200" w:line="276" w:lineRule="auto"/>
          </w:pPr>
          <w:r>
            <w:t>Modular loading and unloading of plugins.</w:t>
          </w:r>
        </w:p>
        <w:p w14:paraId="5CBC9383" w14:textId="77777777" w:rsidR="00FC19CC" w:rsidRDefault="008F3141">
          <w:pPr>
            <w:pStyle w:val="Lijstalinea"/>
            <w:widowControl/>
            <w:numPr>
              <w:ilvl w:val="0"/>
              <w:numId w:val="2"/>
            </w:numPr>
            <w:spacing w:before="120" w:after="200" w:line="276" w:lineRule="auto"/>
          </w:pPr>
          <w:r>
            <w:t>Plugin process localization. In or out-of-process communicating with the framework over a lightweight RPC communication channel.</w:t>
          </w:r>
        </w:p>
        <w:p w14:paraId="4973ED4B" w14:textId="12213D61" w:rsidR="00FC19CC" w:rsidRDefault="008F3141">
          <w:pPr>
            <w:pStyle w:val="Lijstalinea"/>
            <w:widowControl/>
            <w:numPr>
              <w:ilvl w:val="0"/>
              <w:numId w:val="2"/>
            </w:numPr>
            <w:spacing w:before="120" w:after="200" w:line="276" w:lineRule="auto"/>
          </w:pPr>
          <w:r>
            <w:t xml:space="preserve">Runtime enabling/disabling of tracing information within the plugins and the </w:t>
          </w:r>
          <w:r>
            <w:fldChar w:fldCharType="begin"/>
          </w:r>
          <w:r>
            <w:instrText>DOCPROPERTY "Framework"</w:instrText>
          </w:r>
          <w:r>
            <w:fldChar w:fldCharType="separate"/>
          </w:r>
          <w:proofErr w:type="spellStart"/>
          <w:r w:rsidR="006A614F">
            <w:t>WPEFramework</w:t>
          </w:r>
          <w:proofErr w:type="spellEnd"/>
          <w:r>
            <w:fldChar w:fldCharType="end"/>
          </w:r>
          <w:r>
            <w:t xml:space="preserve"> application.</w:t>
          </w:r>
        </w:p>
        <w:p w14:paraId="7F6334E1" w14:textId="77777777" w:rsidR="00FC19CC" w:rsidRDefault="008F3141">
          <w:pPr>
            <w:pStyle w:val="Lijstalinea"/>
            <w:widowControl/>
            <w:numPr>
              <w:ilvl w:val="0"/>
              <w:numId w:val="2"/>
            </w:numPr>
            <w:spacing w:before="120" w:after="200" w:line="276" w:lineRule="auto"/>
          </w:pPr>
          <w:r>
            <w:t xml:space="preserve">Light-weight implementation of the HTTP [RFC2616] specification. </w:t>
          </w:r>
        </w:p>
        <w:p w14:paraId="1BF08564" w14:textId="77777777" w:rsidR="00FC19CC" w:rsidRDefault="008F3141">
          <w:pPr>
            <w:pStyle w:val="Lijstalinea"/>
            <w:widowControl/>
            <w:numPr>
              <w:ilvl w:val="0"/>
              <w:numId w:val="2"/>
            </w:numPr>
            <w:spacing w:before="120" w:after="200" w:line="276" w:lineRule="auto"/>
          </w:pPr>
          <w:r>
            <w:t>Light-weight implementation of the WebSocket [RFC6455] specification.</w:t>
          </w:r>
        </w:p>
        <w:p w14:paraId="753A054C" w14:textId="77777777" w:rsidR="00FC19CC" w:rsidRDefault="008F3141" w:rsidP="00F67BE7">
          <w:pPr>
            <w:widowControl/>
            <w:spacing w:before="120" w:after="200" w:line="276" w:lineRule="auto"/>
            <w:jc w:val="both"/>
          </w:pPr>
          <w:r>
            <w:t xml:space="preserve">Each instance of a plugin in the WPE id identified by a name. This name is referred to as </w:t>
          </w:r>
          <w:r>
            <w:rPr>
              <w:i/>
              <w:iCs/>
              <w:u w:val="single"/>
            </w:rPr>
            <w:t>Callsign</w:t>
          </w:r>
          <w:r>
            <w:t xml:space="preserve"> of the plugin. The callsign must be unique in the context of all configured plugins.</w:t>
          </w:r>
        </w:p>
        <w:p w14:paraId="4DEA28BF" w14:textId="77777777" w:rsidR="00FC19CC" w:rsidRDefault="008F3141">
          <w:pPr>
            <w:pStyle w:val="Kop2"/>
            <w:numPr>
              <w:ilvl w:val="1"/>
              <w:numId w:val="4"/>
            </w:numPr>
          </w:pPr>
          <w:bookmarkStart w:id="39" w:name="_Toc496167960"/>
          <w:bookmarkStart w:id="40" w:name="_Toc370376409"/>
          <w:bookmarkStart w:id="41" w:name="_Toc527025455"/>
          <w:bookmarkStart w:id="42" w:name="_Toc2843218"/>
          <w:bookmarkEnd w:id="39"/>
          <w:bookmarkEnd w:id="40"/>
          <w:r>
            <w:t>Case sensitivity</w:t>
          </w:r>
          <w:bookmarkEnd w:id="41"/>
          <w:bookmarkEnd w:id="42"/>
        </w:p>
        <w:p w14:paraId="2B2A1635" w14:textId="77777777" w:rsidR="00FC19CC" w:rsidRDefault="008F3141" w:rsidP="00F67BE7">
          <w:pPr>
            <w:jc w:val="both"/>
          </w:pPr>
          <w:r>
            <w:t>All identifiers on the interface described here are case-sensitive. e.g. an id known in the plugin as 'C0FFEE' is not the same as 'c0ffee'.</w:t>
          </w:r>
        </w:p>
        <w:p w14:paraId="08A2BB89" w14:textId="77777777" w:rsidR="00FC19CC" w:rsidRDefault="008F3141">
          <w:r>
            <w:t>All keywords, entities, properties, relations and actions should be treated as case-sensitive.</w:t>
          </w:r>
        </w:p>
        <w:p w14:paraId="660126CC" w14:textId="77777777" w:rsidR="00FC19CC" w:rsidRDefault="008F3141">
          <w:pPr>
            <w:pStyle w:val="Kop2"/>
            <w:numPr>
              <w:ilvl w:val="1"/>
              <w:numId w:val="4"/>
            </w:numPr>
          </w:pPr>
          <w:bookmarkStart w:id="43" w:name="_Toc527025456"/>
          <w:bookmarkStart w:id="44" w:name="_Toc2843219"/>
          <w:bookmarkStart w:id="45" w:name="_Toc370376410"/>
          <w:bookmarkStart w:id="46" w:name="_Toc496167961"/>
          <w:bookmarkStart w:id="47" w:name="_Toc343778510"/>
          <w:r>
            <w:t>Acronyms, Abbreviations and Terms</w:t>
          </w:r>
          <w:bookmarkEnd w:id="43"/>
          <w:bookmarkEnd w:id="44"/>
          <w:r>
            <w:t xml:space="preserve"> </w:t>
          </w:r>
          <w:bookmarkEnd w:id="45"/>
          <w:bookmarkEnd w:id="46"/>
          <w:bookmarkEnd w:id="47"/>
        </w:p>
        <w:p w14:paraId="553A4A82" w14:textId="77777777" w:rsidR="00FC19CC" w:rsidRDefault="008F3141" w:rsidP="00F67BE7">
          <w:pPr>
            <w:jc w:val="both"/>
          </w:pPr>
          <w:r>
            <w:t>The next list provides an overview of acronyms and abbreviations used in this document and their definitions.</w:t>
          </w:r>
        </w:p>
      </w:sdtContent>
    </w:sdt>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7DC07227" w14:textId="77777777">
        <w:tc>
          <w:tcPr>
            <w:tcW w:w="1532" w:type="dxa"/>
            <w:shd w:val="clear" w:color="auto" w:fill="D9D9D9" w:themeFill="background1" w:themeFillShade="D9"/>
          </w:tcPr>
          <w:p w14:paraId="3849345E" w14:textId="77777777" w:rsidR="00FC19CC" w:rsidRDefault="008F3141">
            <w:pPr>
              <w:pStyle w:val="Textintable"/>
              <w:rPr>
                <w:b/>
                <w:bCs/>
              </w:rPr>
            </w:pPr>
            <w:r>
              <w:rPr>
                <w:rFonts w:asciiTheme="minorHAnsi" w:eastAsiaTheme="minorEastAsia" w:hAnsiTheme="minorHAnsi"/>
                <w:b/>
                <w:bCs/>
              </w:rPr>
              <w:t>Acronym</w:t>
            </w:r>
          </w:p>
        </w:tc>
        <w:tc>
          <w:tcPr>
            <w:tcW w:w="7228" w:type="dxa"/>
            <w:shd w:val="clear" w:color="auto" w:fill="D9D9D9" w:themeFill="background1" w:themeFillShade="D9"/>
          </w:tcPr>
          <w:p w14:paraId="6B6ADD80" w14:textId="77777777" w:rsidR="00FC19CC" w:rsidRDefault="008F3141">
            <w:pPr>
              <w:pStyle w:val="Textintable"/>
              <w:rPr>
                <w:b/>
                <w:bCs/>
              </w:rPr>
            </w:pPr>
            <w:r>
              <w:rPr>
                <w:rFonts w:asciiTheme="minorHAnsi" w:eastAsiaTheme="minorEastAsia" w:hAnsiTheme="minorHAnsi"/>
                <w:b/>
                <w:bCs/>
              </w:rPr>
              <w:t>Definitions</w:t>
            </w:r>
          </w:p>
        </w:tc>
      </w:tr>
      <w:tr w:rsidR="00FC19CC" w14:paraId="3C0A4CDF" w14:textId="77777777">
        <w:tc>
          <w:tcPr>
            <w:tcW w:w="1532" w:type="dxa"/>
            <w:shd w:val="clear" w:color="auto" w:fill="auto"/>
          </w:tcPr>
          <w:p w14:paraId="5AE84FB5" w14:textId="77777777" w:rsidR="00FC19CC" w:rsidRDefault="008F3141">
            <w:pPr>
              <w:pStyle w:val="Textintable"/>
              <w:rPr>
                <w:rFonts w:asciiTheme="minorHAnsi" w:eastAsiaTheme="minorEastAsia" w:hAnsiTheme="minorHAnsi"/>
              </w:rPr>
            </w:pPr>
            <w:r>
              <w:rPr>
                <w:rFonts w:asciiTheme="minorHAnsi" w:eastAsiaTheme="minorEastAsia" w:hAnsiTheme="minorHAnsi"/>
              </w:rPr>
              <w:t>API</w:t>
            </w:r>
          </w:p>
        </w:tc>
        <w:tc>
          <w:tcPr>
            <w:tcW w:w="7228" w:type="dxa"/>
            <w:shd w:val="clear" w:color="auto" w:fill="auto"/>
          </w:tcPr>
          <w:p w14:paraId="1D46B13E" w14:textId="77777777" w:rsidR="00FC19CC" w:rsidRDefault="008F3141">
            <w:pPr>
              <w:pStyle w:val="Textintable"/>
              <w:rPr>
                <w:rFonts w:asciiTheme="minorHAnsi" w:eastAsiaTheme="minorEastAsia" w:hAnsiTheme="minorHAnsi"/>
              </w:rPr>
            </w:pPr>
            <w:r>
              <w:rPr>
                <w:rFonts w:asciiTheme="minorHAnsi" w:eastAsiaTheme="minorEastAsia" w:hAnsiTheme="minorHAnsi"/>
              </w:rPr>
              <w:t>Application Programming Interface</w:t>
            </w:r>
          </w:p>
        </w:tc>
      </w:tr>
      <w:tr w:rsidR="00FC19CC" w14:paraId="306C87D2" w14:textId="77777777">
        <w:tc>
          <w:tcPr>
            <w:tcW w:w="1532" w:type="dxa"/>
            <w:shd w:val="clear" w:color="auto" w:fill="auto"/>
          </w:tcPr>
          <w:p w14:paraId="7233ED70" w14:textId="77777777" w:rsidR="00FC19CC" w:rsidRDefault="008F3141">
            <w:pPr>
              <w:pStyle w:val="Textintable"/>
              <w:rPr>
                <w:rFonts w:asciiTheme="minorHAnsi" w:eastAsiaTheme="minorEastAsia" w:hAnsiTheme="minorHAnsi"/>
              </w:rPr>
            </w:pPr>
            <w:r>
              <w:rPr>
                <w:rFonts w:asciiTheme="minorHAnsi" w:eastAsiaTheme="minorEastAsia" w:hAnsiTheme="minorHAnsi"/>
              </w:rPr>
              <w:t>JSON</w:t>
            </w:r>
          </w:p>
        </w:tc>
        <w:tc>
          <w:tcPr>
            <w:tcW w:w="7228" w:type="dxa"/>
            <w:shd w:val="clear" w:color="auto" w:fill="auto"/>
          </w:tcPr>
          <w:p w14:paraId="4D28C724" w14:textId="77777777" w:rsidR="00FC19CC" w:rsidRDefault="008F3141">
            <w:pPr>
              <w:pStyle w:val="Textintable"/>
              <w:rPr>
                <w:rFonts w:asciiTheme="minorHAnsi" w:eastAsiaTheme="minorEastAsia" w:hAnsiTheme="minorHAnsi"/>
              </w:rPr>
            </w:pPr>
            <w:r>
              <w:rPr>
                <w:rFonts w:asciiTheme="minorHAnsi" w:eastAsiaTheme="minorEastAsia" w:hAnsiTheme="minorHAnsi"/>
              </w:rPr>
              <w:t>JavaScript Object Notation</w:t>
            </w:r>
          </w:p>
        </w:tc>
      </w:tr>
      <w:tr w:rsidR="00FC19CC" w14:paraId="6863BF83" w14:textId="77777777">
        <w:tc>
          <w:tcPr>
            <w:tcW w:w="1532" w:type="dxa"/>
            <w:shd w:val="clear" w:color="auto" w:fill="auto"/>
          </w:tcPr>
          <w:p w14:paraId="4EA351AA" w14:textId="77777777" w:rsidR="00FC19CC" w:rsidRDefault="008F3141">
            <w:pPr>
              <w:pStyle w:val="Textintable"/>
              <w:rPr>
                <w:rFonts w:asciiTheme="minorHAnsi" w:eastAsiaTheme="minorEastAsia" w:hAnsiTheme="minorHAnsi"/>
              </w:rPr>
            </w:pPr>
            <w:r>
              <w:rPr>
                <w:rFonts w:asciiTheme="minorHAnsi" w:eastAsiaTheme="minorEastAsia" w:hAnsiTheme="minorHAnsi"/>
              </w:rPr>
              <w:t>UTC</w:t>
            </w:r>
          </w:p>
        </w:tc>
        <w:tc>
          <w:tcPr>
            <w:tcW w:w="7228" w:type="dxa"/>
            <w:shd w:val="clear" w:color="auto" w:fill="auto"/>
          </w:tcPr>
          <w:p w14:paraId="6A80C072" w14:textId="77777777" w:rsidR="00FC19CC" w:rsidRDefault="008F3141">
            <w:pPr>
              <w:pStyle w:val="Textintable"/>
              <w:rPr>
                <w:rFonts w:asciiTheme="minorHAnsi" w:eastAsiaTheme="minorEastAsia" w:hAnsiTheme="minorHAnsi"/>
              </w:rPr>
            </w:pPr>
            <w:r>
              <w:rPr>
                <w:rFonts w:asciiTheme="minorHAnsi" w:eastAsiaTheme="minorEastAsia" w:hAnsiTheme="minorHAnsi"/>
              </w:rPr>
              <w:t>Coordinated Universal Time</w:t>
            </w:r>
          </w:p>
        </w:tc>
      </w:tr>
    </w:tbl>
    <w:p w14:paraId="55B6E638" w14:textId="77777777" w:rsidR="00FC19CC" w:rsidRDefault="00FC19CC"/>
    <w:p w14:paraId="64AAE62E" w14:textId="77777777" w:rsidR="00FC19CC" w:rsidRDefault="008F3141">
      <w:r>
        <w:t>Below terms are listed with their definitions, as used in this document.</w:t>
      </w: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3435A6E1" w14:textId="77777777">
        <w:tc>
          <w:tcPr>
            <w:tcW w:w="1532" w:type="dxa"/>
            <w:shd w:val="clear" w:color="auto" w:fill="D9D9D9" w:themeFill="background1" w:themeFillShade="D9"/>
          </w:tcPr>
          <w:p w14:paraId="0B4D6BE0" w14:textId="77777777" w:rsidR="00FC19CC" w:rsidRDefault="008F3141">
            <w:pPr>
              <w:pStyle w:val="Textintable"/>
              <w:rPr>
                <w:b/>
                <w:bCs/>
              </w:rPr>
            </w:pPr>
            <w:r>
              <w:rPr>
                <w:rFonts w:asciiTheme="minorHAnsi" w:eastAsiaTheme="minorEastAsia" w:hAnsiTheme="minorHAnsi"/>
                <w:b/>
                <w:bCs/>
              </w:rPr>
              <w:t>Term</w:t>
            </w:r>
          </w:p>
        </w:tc>
        <w:tc>
          <w:tcPr>
            <w:tcW w:w="7228" w:type="dxa"/>
            <w:shd w:val="clear" w:color="auto" w:fill="D9D9D9" w:themeFill="background1" w:themeFillShade="D9"/>
          </w:tcPr>
          <w:p w14:paraId="343018D6" w14:textId="77777777" w:rsidR="00FC19CC" w:rsidRDefault="008F3141">
            <w:pPr>
              <w:pStyle w:val="Textintable"/>
              <w:rPr>
                <w:b/>
                <w:bCs/>
              </w:rPr>
            </w:pPr>
            <w:r>
              <w:rPr>
                <w:rFonts w:asciiTheme="minorHAnsi" w:eastAsiaTheme="minorEastAsia" w:hAnsiTheme="minorHAnsi"/>
                <w:b/>
                <w:bCs/>
              </w:rPr>
              <w:t>Definitions</w:t>
            </w:r>
          </w:p>
        </w:tc>
      </w:tr>
      <w:tr w:rsidR="00FC19CC" w14:paraId="23F29E6F" w14:textId="77777777">
        <w:tc>
          <w:tcPr>
            <w:tcW w:w="1532" w:type="dxa"/>
            <w:shd w:val="clear" w:color="auto" w:fill="auto"/>
          </w:tcPr>
          <w:p w14:paraId="094FD71D" w14:textId="77777777" w:rsidR="00FC19CC" w:rsidRDefault="008F3141">
            <w:pPr>
              <w:pStyle w:val="Textintable"/>
              <w:rPr>
                <w:rFonts w:asciiTheme="minorHAnsi" w:eastAsiaTheme="minorEastAsia" w:hAnsiTheme="minorHAnsi"/>
              </w:rPr>
            </w:pPr>
            <w:r>
              <w:rPr>
                <w:rFonts w:asciiTheme="minorHAnsi" w:eastAsiaTheme="minorEastAsia" w:hAnsiTheme="minorHAnsi"/>
              </w:rPr>
              <w:t>Callsign</w:t>
            </w:r>
          </w:p>
        </w:tc>
        <w:tc>
          <w:tcPr>
            <w:tcW w:w="7228" w:type="dxa"/>
            <w:shd w:val="clear" w:color="auto" w:fill="auto"/>
          </w:tcPr>
          <w:p w14:paraId="56FC310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The callsign is the name given to an instance of a plugin. One plugin can be instantiated multiple times, but each instance the instance name, callsign, must be unique.</w:t>
            </w:r>
          </w:p>
        </w:tc>
      </w:tr>
      <w:tr w:rsidR="00FC19CC" w14:paraId="39F31898" w14:textId="77777777">
        <w:tc>
          <w:tcPr>
            <w:tcW w:w="1532" w:type="dxa"/>
            <w:shd w:val="clear" w:color="auto" w:fill="auto"/>
          </w:tcPr>
          <w:p w14:paraId="2DB4D294" w14:textId="77777777" w:rsidR="00FC19CC" w:rsidRDefault="008F3141">
            <w:pPr>
              <w:pStyle w:val="Textintable"/>
              <w:rPr>
                <w:rFonts w:asciiTheme="minorHAnsi" w:eastAsiaTheme="minorEastAsia" w:hAnsiTheme="minorHAnsi"/>
              </w:rPr>
            </w:pPr>
            <w:r>
              <w:rPr>
                <w:rFonts w:asciiTheme="minorHAnsi" w:eastAsiaTheme="minorEastAsia" w:hAnsiTheme="minorHAnsi"/>
              </w:rPr>
              <w:t>Proxy</w:t>
            </w:r>
          </w:p>
        </w:tc>
        <w:tc>
          <w:tcPr>
            <w:tcW w:w="7228" w:type="dxa"/>
            <w:shd w:val="clear" w:color="auto" w:fill="auto"/>
          </w:tcPr>
          <w:p w14:paraId="0CFF51D5"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one process space representing the “real” object in another process space. The Proxy takes care of marshalling the parameters.</w:t>
            </w:r>
          </w:p>
        </w:tc>
      </w:tr>
      <w:tr w:rsidR="00FC19CC" w14:paraId="135DD15A" w14:textId="77777777">
        <w:tc>
          <w:tcPr>
            <w:tcW w:w="1532" w:type="dxa"/>
            <w:shd w:val="clear" w:color="auto" w:fill="auto"/>
          </w:tcPr>
          <w:p w14:paraId="3E034C3F" w14:textId="77777777" w:rsidR="00FC19CC" w:rsidRDefault="008F3141">
            <w:pPr>
              <w:pStyle w:val="Textintable"/>
              <w:rPr>
                <w:rFonts w:asciiTheme="minorHAnsi" w:eastAsiaTheme="minorEastAsia" w:hAnsiTheme="minorHAnsi"/>
              </w:rPr>
            </w:pPr>
            <w:r>
              <w:rPr>
                <w:rFonts w:asciiTheme="minorHAnsi" w:eastAsiaTheme="minorEastAsia" w:hAnsiTheme="minorHAnsi"/>
              </w:rPr>
              <w:t>Stub</w:t>
            </w:r>
          </w:p>
        </w:tc>
        <w:tc>
          <w:tcPr>
            <w:tcW w:w="7228" w:type="dxa"/>
            <w:shd w:val="clear" w:color="auto" w:fill="auto"/>
          </w:tcPr>
          <w:p w14:paraId="1F90DC3D" w14:textId="77777777" w:rsidR="00FC19CC" w:rsidRDefault="008F3141" w:rsidP="00F67BE7">
            <w:pPr>
              <w:pStyle w:val="Textintable"/>
              <w:jc w:val="both"/>
              <w:rPr>
                <w:rFonts w:asciiTheme="minorHAnsi" w:eastAsiaTheme="minorEastAsia" w:hAnsiTheme="minorHAnsi"/>
              </w:rPr>
            </w:pPr>
            <w:r>
              <w:rPr>
                <w:rFonts w:asciiTheme="minorHAnsi" w:eastAsiaTheme="minorEastAsia" w:hAnsiTheme="minorHAnsi"/>
              </w:rPr>
              <w:t>An object in the process space that contains the actual object. The stub takes care of un-marshalling the request from the Proxy and executes the call, on behave of the Proxy object, on the real object</w:t>
            </w:r>
          </w:p>
        </w:tc>
      </w:tr>
    </w:tbl>
    <w:p w14:paraId="11351E39" w14:textId="128EBF8D" w:rsidR="00FC19CC" w:rsidRDefault="00FC19CC"/>
    <w:p w14:paraId="09573CF2" w14:textId="77777777" w:rsidR="002D5222" w:rsidRDefault="002D5222"/>
    <w:p w14:paraId="3DD530D9" w14:textId="2471521B" w:rsidR="00FC19CC" w:rsidRDefault="008F3141" w:rsidP="00345AC8">
      <w:pPr>
        <w:pStyle w:val="Kop2"/>
        <w:numPr>
          <w:ilvl w:val="1"/>
          <w:numId w:val="4"/>
        </w:numPr>
      </w:pPr>
      <w:bookmarkStart w:id="48" w:name="_Toc284413616"/>
      <w:bookmarkStart w:id="49" w:name="_Toc284413649"/>
      <w:bookmarkStart w:id="50" w:name="_Toc287455215"/>
      <w:bookmarkStart w:id="51" w:name="_Toc343778511"/>
      <w:bookmarkStart w:id="52" w:name="_Toc496167962"/>
      <w:bookmarkStart w:id="53" w:name="_Toc370376411"/>
      <w:bookmarkStart w:id="54" w:name="_Toc527025457"/>
      <w:bookmarkStart w:id="55" w:name="_Toc2843220"/>
      <w:bookmarkEnd w:id="48"/>
      <w:bookmarkEnd w:id="49"/>
      <w:bookmarkEnd w:id="50"/>
      <w:bookmarkEnd w:id="51"/>
      <w:bookmarkEnd w:id="52"/>
      <w:bookmarkEnd w:id="53"/>
      <w:r>
        <w:lastRenderedPageBreak/>
        <w:t>Standards</w:t>
      </w:r>
      <w:bookmarkEnd w:id="54"/>
      <w:bookmarkEnd w:id="55"/>
    </w:p>
    <w:p w14:paraId="36BFBAE4" w14:textId="57F0E3A3" w:rsidR="00FC19CC" w:rsidRDefault="008F3141" w:rsidP="00F67BE7">
      <w:pPr>
        <w:jc w:val="both"/>
      </w:pPr>
      <w:r>
        <w:t>Date time formats between the systems shall be in UTC time and W3C (</w:t>
      </w:r>
      <w:hyperlink r:id="rId10">
        <w:r>
          <w:rPr>
            <w:rStyle w:val="InternetLink"/>
            <w:rFonts w:eastAsiaTheme="minorHAnsi"/>
          </w:rPr>
          <w:t>[ISO-8601]</w:t>
        </w:r>
      </w:hyperlink>
      <w:r>
        <w:t xml:space="preserve"> profile) formatting </w:t>
      </w:r>
      <w:hyperlink r:id="rId11">
        <w:r>
          <w:rPr>
            <w:rStyle w:val="InternetLink"/>
            <w:rFonts w:eastAsiaTheme="minorHAnsi"/>
          </w:rPr>
          <w:t>[ISO-8601]</w:t>
        </w:r>
      </w:hyperlink>
      <w:r>
        <w:t>, e.g.: 2004-11-05T13:15:30Z. This way time discontinuities can be avoided due to daylight savings. Note that all interfacing systems must decode/encode the date time to the correct local time.</w:t>
      </w:r>
    </w:p>
    <w:p w14:paraId="7471904C" w14:textId="1B57915B" w:rsidR="00FC19CC" w:rsidRDefault="008F3141" w:rsidP="00F67BE7">
      <w:pPr>
        <w:jc w:val="both"/>
      </w:pPr>
      <w:r>
        <w:t xml:space="preserve">Languages used in the </w:t>
      </w:r>
      <w:r>
        <w:fldChar w:fldCharType="begin"/>
      </w:r>
      <w:r>
        <w:instrText>DOCPROPERTY "Framework"</w:instrText>
      </w:r>
      <w:r>
        <w:fldChar w:fldCharType="separate"/>
      </w:r>
      <w:proofErr w:type="spellStart"/>
      <w:r w:rsidR="006A614F">
        <w:t>WPEFramework</w:t>
      </w:r>
      <w:proofErr w:type="spellEnd"/>
      <w:r>
        <w:fldChar w:fldCharType="end"/>
      </w:r>
      <w:r>
        <w:t xml:space="preserve"> will be conform  </w:t>
      </w:r>
      <w:hyperlink r:id="rId12">
        <w:r>
          <w:rPr>
            <w:rStyle w:val="InternetLink"/>
            <w:rFonts w:eastAsiaTheme="minorHAnsi"/>
          </w:rPr>
          <w:t>[ISO-639-2]</w:t>
        </w:r>
      </w:hyperlink>
      <w:r>
        <w:rPr>
          <w:rStyle w:val="InternetLink"/>
          <w:rFonts w:eastAsiaTheme="minorHAnsi"/>
        </w:rPr>
        <w:t xml:space="preserve"> </w:t>
      </w:r>
      <w:r>
        <w:t xml:space="preserve">using two letter language codes. If </w:t>
      </w:r>
      <w:r>
        <w:fldChar w:fldCharType="begin"/>
      </w:r>
      <w:r>
        <w:instrText>DOCPROPERTY "Framework"</w:instrText>
      </w:r>
      <w:r>
        <w:fldChar w:fldCharType="separate"/>
      </w:r>
      <w:proofErr w:type="spellStart"/>
      <w:r w:rsidR="006A614F">
        <w:t>WPEFramework</w:t>
      </w:r>
      <w:proofErr w:type="spellEnd"/>
      <w:r>
        <w:fldChar w:fldCharType="end"/>
      </w:r>
      <w:r>
        <w:t xml:space="preserve"> encounters a language code it does not recognize, it will use ‘xx’ instead. For a list of available two letter ISO language codes, please visit: </w:t>
      </w:r>
      <w:hyperlink r:id="rId13">
        <w:r>
          <w:rPr>
            <w:rStyle w:val="InternetLink"/>
            <w:rFonts w:eastAsiaTheme="minorHAnsi"/>
          </w:rPr>
          <w:t>[ISO-639-2]</w:t>
        </w:r>
      </w:hyperlink>
      <w:r>
        <w:rPr>
          <w:rStyle w:val="InternetLink"/>
          <w:rFonts w:eastAsiaTheme="minorHAnsi"/>
        </w:rPr>
        <w:t>.</w:t>
      </w:r>
    </w:p>
    <w:p w14:paraId="43B99AC9" w14:textId="77777777" w:rsidR="00FC19CC" w:rsidRDefault="008F3141">
      <w:pPr>
        <w:pStyle w:val="Kop2"/>
        <w:numPr>
          <w:ilvl w:val="1"/>
          <w:numId w:val="4"/>
        </w:numPr>
      </w:pPr>
      <w:bookmarkStart w:id="56" w:name="_Toc254779149"/>
      <w:bookmarkStart w:id="57" w:name="_Toc284413650"/>
      <w:bookmarkStart w:id="58" w:name="_Toc287455216"/>
      <w:bookmarkStart w:id="59" w:name="_Ref245109717"/>
      <w:bookmarkStart w:id="60" w:name="_Toc343778512"/>
      <w:bookmarkStart w:id="61" w:name="_Toc496167963"/>
      <w:bookmarkStart w:id="62" w:name="_Toc254783248"/>
      <w:bookmarkStart w:id="63" w:name="_Toc284413617"/>
      <w:bookmarkStart w:id="64" w:name="_Toc254789302"/>
      <w:bookmarkStart w:id="65" w:name="_Toc370376412"/>
      <w:bookmarkStart w:id="66" w:name="_Toc527025458"/>
      <w:bookmarkStart w:id="67" w:name="_Toc2843221"/>
      <w:bookmarkEnd w:id="56"/>
      <w:bookmarkEnd w:id="57"/>
      <w:bookmarkEnd w:id="58"/>
      <w:bookmarkEnd w:id="59"/>
      <w:bookmarkEnd w:id="60"/>
      <w:bookmarkEnd w:id="61"/>
      <w:bookmarkEnd w:id="62"/>
      <w:bookmarkEnd w:id="63"/>
      <w:bookmarkEnd w:id="64"/>
      <w:bookmarkEnd w:id="65"/>
      <w:r>
        <w:t>References</w:t>
      </w:r>
      <w:bookmarkEnd w:id="66"/>
      <w:bookmarkEnd w:id="67"/>
    </w:p>
    <w:p w14:paraId="4273EF81" w14:textId="77777777" w:rsidR="00FC19CC" w:rsidRDefault="008F3141">
      <w:pPr>
        <w:jc w:val="both"/>
      </w:pPr>
      <w:r>
        <w:t>This section lists the references made in this document:</w:t>
      </w:r>
    </w:p>
    <w:p w14:paraId="74B80393" w14:textId="77777777" w:rsidR="00FC19CC" w:rsidRDefault="00FC19CC">
      <w:pPr>
        <w:jc w:val="both"/>
      </w:pPr>
      <w:bookmarkStart w:id="68" w:name="_Toc163981245"/>
      <w:bookmarkStart w:id="69" w:name="_Toc254789303"/>
      <w:bookmarkStart w:id="70" w:name="_Toc343778513"/>
      <w:bookmarkStart w:id="71" w:name="_Toc287455217"/>
      <w:bookmarkStart w:id="72" w:name="_Toc162930686"/>
      <w:bookmarkStart w:id="73" w:name="_Toc158781276"/>
      <w:bookmarkStart w:id="74" w:name="_Toc191645940"/>
      <w:bookmarkStart w:id="75" w:name="_Toc254783249"/>
      <w:bookmarkStart w:id="76" w:name="_Toc284413651"/>
      <w:bookmarkStart w:id="77" w:name="_Toc254779150"/>
      <w:bookmarkStart w:id="78" w:name="_Toc284413618"/>
      <w:bookmarkEnd w:id="68"/>
      <w:bookmarkEnd w:id="69"/>
      <w:bookmarkEnd w:id="70"/>
      <w:bookmarkEnd w:id="71"/>
      <w:bookmarkEnd w:id="72"/>
      <w:bookmarkEnd w:id="73"/>
      <w:bookmarkEnd w:id="74"/>
      <w:bookmarkEnd w:id="75"/>
      <w:bookmarkEnd w:id="76"/>
      <w:bookmarkEnd w:id="77"/>
      <w:bookmarkEnd w:id="78"/>
    </w:p>
    <w:tbl>
      <w:tblPr>
        <w:tblStyle w:val="Tabelraster"/>
        <w:tblW w:w="8931" w:type="dxa"/>
        <w:tblInd w:w="142" w:type="dxa"/>
        <w:tblCellMar>
          <w:top w:w="142" w:type="dxa"/>
          <w:left w:w="142" w:type="dxa"/>
          <w:bottom w:w="142" w:type="dxa"/>
          <w:right w:w="142" w:type="dxa"/>
        </w:tblCellMar>
        <w:tblLook w:val="04A0" w:firstRow="1" w:lastRow="0" w:firstColumn="1" w:lastColumn="0" w:noHBand="0" w:noVBand="1"/>
      </w:tblPr>
      <w:tblGrid>
        <w:gridCol w:w="1276"/>
        <w:gridCol w:w="7655"/>
      </w:tblGrid>
      <w:tr w:rsidR="00FC19CC" w14:paraId="08EC990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526E04D4" w14:textId="4F63070F" w:rsidR="00FC19CC" w:rsidRDefault="0015631C">
            <w:pPr>
              <w:pStyle w:val="Textintable"/>
            </w:pPr>
            <w:hyperlink r:id="rId14">
              <w:r w:rsidR="008F3141">
                <w:rPr>
                  <w:rStyle w:val="InternetLink"/>
                </w:rPr>
                <w:t>[W</w:t>
              </w:r>
              <w:bookmarkStart w:id="79" w:name="WPEFRAMEWORK1"/>
              <w:r w:rsidR="008F3141">
                <w:rPr>
                  <w:rStyle w:val="InternetLink"/>
                </w:rPr>
                <w:t>PEF]</w:t>
              </w:r>
            </w:hyperlink>
            <w:bookmarkEnd w:id="79"/>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61BC1E8B" w14:textId="2CA2C9A5" w:rsidR="00FC19CC" w:rsidRDefault="008F3141">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API Reference</w:t>
            </w:r>
          </w:p>
        </w:tc>
      </w:tr>
      <w:tr w:rsidR="00FC19CC" w14:paraId="71590E0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7B890C3" w14:textId="0ABE510E" w:rsidR="00FC19CC" w:rsidRDefault="0015631C">
            <w:pPr>
              <w:pStyle w:val="Textintable"/>
            </w:pPr>
            <w:hyperlink r:id="rId15">
              <w:r w:rsidR="008F3141">
                <w:rPr>
                  <w:rStyle w:val="InternetLink"/>
                </w:rPr>
                <w:t>[HTTP]</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E969181" w14:textId="77777777" w:rsidR="00FC19CC" w:rsidRDefault="008F3141">
            <w:r>
              <w:t>Hypertext Transfer Protocol</w:t>
            </w:r>
          </w:p>
        </w:tc>
      </w:tr>
      <w:tr w:rsidR="00FC19CC" w14:paraId="1485F82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07D033C" w14:textId="42384D31" w:rsidR="00FC19CC" w:rsidRDefault="0015631C">
            <w:pPr>
              <w:pStyle w:val="Textintable"/>
            </w:pPr>
            <w:hyperlink r:id="rId16">
              <w:r w:rsidR="008F3141">
                <w:rPr>
                  <w:rStyle w:val="InternetLink"/>
                </w:rPr>
                <w:t>[ISO-8601]</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6F1C7AC" w14:textId="77777777" w:rsidR="00FC19CC" w:rsidRDefault="008F3141">
            <w:r>
              <w:t>Date and time format</w:t>
            </w:r>
          </w:p>
        </w:tc>
      </w:tr>
      <w:tr w:rsidR="00FC19CC" w14:paraId="521B883D"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728D362C" w14:textId="04F6391B" w:rsidR="00FC19CC" w:rsidRDefault="0015631C">
            <w:pPr>
              <w:pStyle w:val="Textintable"/>
            </w:pPr>
            <w:hyperlink r:id="rId17">
              <w:r w:rsidR="008F3141">
                <w:rPr>
                  <w:rStyle w:val="InternetLink"/>
                </w:rPr>
                <w:t>[ISO-3166]</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2E641F8F" w14:textId="77777777" w:rsidR="00FC19CC" w:rsidRDefault="008F3141">
            <w:r>
              <w:t>Country code specification</w:t>
            </w:r>
          </w:p>
        </w:tc>
      </w:tr>
      <w:tr w:rsidR="00FC19CC" w14:paraId="61801AA6"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5467D75" w14:textId="74F96E4A" w:rsidR="00FC19CC" w:rsidRDefault="0015631C">
            <w:pPr>
              <w:pStyle w:val="Textintable"/>
            </w:pPr>
            <w:hyperlink r:id="rId18">
              <w:bookmarkStart w:id="80" w:name="__DdeLink__38113_162242424"/>
              <w:r w:rsidR="008F3141">
                <w:rPr>
                  <w:rStyle w:val="InternetLink"/>
                </w:rPr>
                <w:t>[ISO-639-2]</w:t>
              </w:r>
            </w:hyperlink>
            <w:bookmarkEnd w:id="80"/>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7C479731" w14:textId="77777777" w:rsidR="00FC19CC" w:rsidRDefault="008F3141">
            <w:r>
              <w:rPr>
                <w:rFonts w:eastAsia="Cambria"/>
              </w:rPr>
              <w:t>Language code specification (</w:t>
            </w:r>
            <w:r>
              <w:rPr>
                <w:rStyle w:val="apple-style-span"/>
                <w:rFonts w:eastAsia="Cambria" w:cs="Arial"/>
                <w:color w:val="333355"/>
                <w:sz w:val="18"/>
                <w:szCs w:val="18"/>
              </w:rPr>
              <w:t>Alpha-2 code)</w:t>
            </w:r>
          </w:p>
        </w:tc>
      </w:tr>
      <w:tr w:rsidR="00FC19CC" w14:paraId="28050481"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0A8B4938" w14:textId="2008F08A" w:rsidR="00FC19CC" w:rsidRDefault="0015631C">
            <w:pPr>
              <w:pStyle w:val="Textintable"/>
            </w:pPr>
            <w:hyperlink r:id="rId19">
              <w:r w:rsidR="008F3141">
                <w:rPr>
                  <w:rStyle w:val="InternetLink"/>
                </w:rPr>
                <w:t>[JSON]</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1C84A6F0" w14:textId="77777777" w:rsidR="00FC19CC" w:rsidRDefault="008F3141">
            <w:r>
              <w:t>JavaScript Object Notation</w:t>
            </w:r>
          </w:p>
        </w:tc>
      </w:tr>
      <w:tr w:rsidR="00FC19CC" w14:paraId="75C266F4"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Pr>
          <w:p w14:paraId="638A8EFF" w14:textId="1200A817" w:rsidR="00FC19CC" w:rsidRDefault="0015631C">
            <w:pPr>
              <w:pStyle w:val="Textintable"/>
            </w:pPr>
            <w:hyperlink r:id="rId20">
              <w:r w:rsidR="008F3141">
                <w:rPr>
                  <w:rStyle w:val="InternetLink"/>
                </w:rPr>
                <w:t>[URLENC]</w:t>
              </w:r>
            </w:hyperlink>
          </w:p>
        </w:tc>
        <w:tc>
          <w:tcPr>
            <w:tcW w:w="7654" w:type="dxa"/>
            <w:tcBorders>
              <w:top w:val="single" w:sz="4" w:space="0" w:color="7F7F7F"/>
              <w:left w:val="single" w:sz="4" w:space="0" w:color="7F7F7F"/>
              <w:bottom w:val="single" w:sz="4" w:space="0" w:color="7F7F7F"/>
              <w:right w:val="single" w:sz="4" w:space="0" w:color="7F7F7F"/>
            </w:tcBorders>
            <w:shd w:val="clear" w:color="auto" w:fill="auto"/>
          </w:tcPr>
          <w:p w14:paraId="559CA713" w14:textId="77777777" w:rsidR="00FC19CC" w:rsidRDefault="008F3141">
            <w:r>
              <w:rPr>
                <w:lang w:val="de-DE"/>
              </w:rPr>
              <w:t>URL Encoding</w:t>
            </w:r>
          </w:p>
        </w:tc>
      </w:tr>
    </w:tbl>
    <w:p w14:paraId="3DF4A3CA" w14:textId="77777777" w:rsidR="00FC19CC" w:rsidRDefault="00FC19CC">
      <w:pPr>
        <w:jc w:val="both"/>
      </w:pPr>
    </w:p>
    <w:p w14:paraId="6D3C4DAD" w14:textId="77777777" w:rsidR="00FC19CC" w:rsidRDefault="008F3141">
      <w:pPr>
        <w:pStyle w:val="Kop2"/>
        <w:numPr>
          <w:ilvl w:val="1"/>
          <w:numId w:val="4"/>
        </w:numPr>
      </w:pPr>
      <w:bookmarkStart w:id="81" w:name="_Toc1629306861"/>
      <w:bookmarkStart w:id="82" w:name="_Toc2547791501"/>
      <w:bookmarkStart w:id="83" w:name="_Toc3437785131"/>
      <w:bookmarkStart w:id="84" w:name="_Toc2547893031"/>
      <w:bookmarkStart w:id="85" w:name="_Toc2844136181"/>
      <w:bookmarkStart w:id="86" w:name="_Toc1587812761"/>
      <w:bookmarkStart w:id="87" w:name="_Toc2547832491"/>
      <w:bookmarkStart w:id="88" w:name="_Toc496167964"/>
      <w:bookmarkStart w:id="89" w:name="_Toc1916459401"/>
      <w:bookmarkStart w:id="90" w:name="_Toc2844136511"/>
      <w:bookmarkStart w:id="91" w:name="_Toc1639812451"/>
      <w:bookmarkStart w:id="92" w:name="_Toc2874552171"/>
      <w:bookmarkStart w:id="93" w:name="_Toc370376413"/>
      <w:bookmarkStart w:id="94" w:name="_Toc527025459"/>
      <w:bookmarkStart w:id="95" w:name="_Toc2843222"/>
      <w:bookmarkEnd w:id="81"/>
      <w:bookmarkEnd w:id="82"/>
      <w:bookmarkEnd w:id="83"/>
      <w:bookmarkEnd w:id="84"/>
      <w:bookmarkEnd w:id="85"/>
      <w:bookmarkEnd w:id="86"/>
      <w:bookmarkEnd w:id="87"/>
      <w:bookmarkEnd w:id="88"/>
      <w:bookmarkEnd w:id="89"/>
      <w:bookmarkEnd w:id="90"/>
      <w:bookmarkEnd w:id="91"/>
      <w:bookmarkEnd w:id="92"/>
      <w:bookmarkEnd w:id="93"/>
      <w:r>
        <w:t>Open Issues</w:t>
      </w:r>
      <w:bookmarkEnd w:id="94"/>
      <w:bookmarkEnd w:id="95"/>
    </w:p>
    <w:p w14:paraId="3D7CE91F" w14:textId="77777777" w:rsidR="00FC19CC" w:rsidRDefault="008F3141">
      <w:r>
        <w:t>This is a list of open issues that needs to be resolved:</w:t>
      </w:r>
    </w:p>
    <w:p w14:paraId="7C082D17" w14:textId="77777777" w:rsidR="00FC19CC" w:rsidRDefault="008F3141">
      <w:pPr>
        <w:pStyle w:val="Lijstalinea"/>
        <w:widowControl/>
        <w:numPr>
          <w:ilvl w:val="0"/>
          <w:numId w:val="3"/>
        </w:numPr>
        <w:spacing w:before="120" w:after="200" w:line="276" w:lineRule="auto"/>
      </w:pPr>
      <w:r>
        <w:t>This document is still a work in progress.</w:t>
      </w:r>
    </w:p>
    <w:p w14:paraId="60B6BB99" w14:textId="77777777" w:rsidR="00FC19CC" w:rsidRDefault="008F3141">
      <w:pPr>
        <w:pStyle w:val="Kop2"/>
        <w:numPr>
          <w:ilvl w:val="1"/>
          <w:numId w:val="4"/>
        </w:numPr>
      </w:pPr>
      <w:bookmarkStart w:id="96" w:name="_Toc370376414"/>
      <w:bookmarkStart w:id="97" w:name="_Toc343778514"/>
      <w:bookmarkStart w:id="98" w:name="_Toc496167965"/>
      <w:bookmarkStart w:id="99" w:name="_Toc258410912"/>
      <w:bookmarkStart w:id="100" w:name="_Toc287455218"/>
      <w:bookmarkStart w:id="101" w:name="_Toc284413619"/>
      <w:bookmarkStart w:id="102" w:name="_Toc258404206"/>
      <w:bookmarkStart w:id="103" w:name="_Toc258408158"/>
      <w:bookmarkStart w:id="104" w:name="_Toc284413652"/>
      <w:bookmarkStart w:id="105" w:name="_Toc527025460"/>
      <w:bookmarkStart w:id="106" w:name="_Toc2843223"/>
      <w:bookmarkEnd w:id="96"/>
      <w:bookmarkEnd w:id="97"/>
      <w:bookmarkEnd w:id="98"/>
      <w:bookmarkEnd w:id="99"/>
      <w:bookmarkEnd w:id="100"/>
      <w:bookmarkEnd w:id="101"/>
      <w:bookmarkEnd w:id="102"/>
      <w:bookmarkEnd w:id="103"/>
      <w:bookmarkEnd w:id="104"/>
      <w:r>
        <w:t>Limitations</w:t>
      </w:r>
      <w:bookmarkEnd w:id="105"/>
      <w:bookmarkEnd w:id="106"/>
    </w:p>
    <w:p w14:paraId="5D47BA51" w14:textId="77777777" w:rsidR="00FC19CC" w:rsidRDefault="008F3141">
      <w:r>
        <w:t>The information described in this document is preliminary and subject to change in the future.</w:t>
      </w:r>
    </w:p>
    <w:p w14:paraId="23C3982F" w14:textId="77777777" w:rsidR="00FC19CC" w:rsidRDefault="008F3141">
      <w:bookmarkStart w:id="107" w:name="_Toc120097066"/>
      <w:bookmarkStart w:id="108" w:name="_Toc254779152"/>
      <w:bookmarkStart w:id="109" w:name="_Toc254783251"/>
      <w:bookmarkStart w:id="110" w:name="_Toc254789305"/>
      <w:bookmarkStart w:id="111" w:name="_Toc287455219"/>
      <w:bookmarkStart w:id="112" w:name="_Toc284413620"/>
      <w:bookmarkStart w:id="113" w:name="_Toc284413653"/>
      <w:bookmarkStart w:id="114" w:name="_Toc343778515"/>
      <w:r>
        <w:t>Legend:</w:t>
      </w:r>
      <w:bookmarkEnd w:id="107"/>
      <w:bookmarkEnd w:id="108"/>
      <w:bookmarkEnd w:id="109"/>
      <w:bookmarkEnd w:id="110"/>
      <w:bookmarkEnd w:id="111"/>
      <w:bookmarkEnd w:id="112"/>
      <w:bookmarkEnd w:id="113"/>
      <w:bookmarkEnd w:id="114"/>
    </w:p>
    <w:p w14:paraId="21B205FD" w14:textId="77777777" w:rsidR="00FC19CC" w:rsidRDefault="00FC19CC"/>
    <w:p w14:paraId="459C7641" w14:textId="77777777" w:rsidR="00FC19CC" w:rsidRDefault="008F3141">
      <w:pPr>
        <w:rPr>
          <w:b/>
        </w:rPr>
      </w:pPr>
      <w:bookmarkStart w:id="115" w:name="_Toc236814542"/>
      <w:bookmarkStart w:id="116" w:name="_Toc237156499"/>
      <w:bookmarkStart w:id="117" w:name="_Toc237145329"/>
      <w:bookmarkStart w:id="118" w:name="_Toc237144695"/>
      <w:bookmarkStart w:id="119" w:name="_Toc237156498"/>
      <w:bookmarkStart w:id="120" w:name="_Toc236815170"/>
      <w:bookmarkStart w:id="121" w:name="_Toc237145328"/>
      <w:bookmarkStart w:id="122" w:name="_Toc237067201"/>
      <w:bookmarkStart w:id="123" w:name="_Toc237068240"/>
      <w:bookmarkStart w:id="124" w:name="_Toc237048783"/>
      <w:bookmarkStart w:id="125" w:name="_Toc237156484"/>
      <w:bookmarkStart w:id="126" w:name="_Toc237156483"/>
      <w:bookmarkStart w:id="127" w:name="_Toc237156500"/>
      <w:bookmarkStart w:id="128" w:name="_Toc237144696"/>
      <w:bookmarkStart w:id="129" w:name="_Toc236813274"/>
      <w:bookmarkStart w:id="130" w:name="_Toc236812641"/>
      <w:bookmarkStart w:id="131" w:name="_Toc236812007"/>
      <w:bookmarkStart w:id="132" w:name="_Toc236814540"/>
      <w:bookmarkStart w:id="133" w:name="_Toc236810738"/>
      <w:bookmarkStart w:id="134" w:name="_Toc237328906"/>
      <w:bookmarkStart w:id="135" w:name="_Toc236813908"/>
      <w:bookmarkStart w:id="136" w:name="_Toc237328274"/>
      <w:bookmarkStart w:id="137" w:name="_Toc236811373"/>
      <w:bookmarkStart w:id="138" w:name="_Toc236811371"/>
      <w:bookmarkStart w:id="139" w:name="_Toc236815140"/>
      <w:bookmarkStart w:id="140" w:name="_Toc236813207"/>
      <w:bookmarkStart w:id="141" w:name="_Toc237067185"/>
      <w:bookmarkStart w:id="142" w:name="_Toc236814541"/>
      <w:bookmarkStart w:id="143" w:name="_Toc236813907"/>
      <w:bookmarkStart w:id="144" w:name="_Toc236813273"/>
      <w:bookmarkStart w:id="145" w:name="_Toc236812640"/>
      <w:bookmarkStart w:id="146" w:name="_Toc236812006"/>
      <w:bookmarkStart w:id="147" w:name="_Toc236811357"/>
      <w:bookmarkStart w:id="148" w:name="_Toc237328890"/>
      <w:bookmarkStart w:id="149" w:name="_Toc236812005"/>
      <w:bookmarkStart w:id="150" w:name="_Toc237328272"/>
      <w:bookmarkStart w:id="151" w:name="_Toc237067200"/>
      <w:bookmarkStart w:id="152" w:name="_Toc237145327"/>
      <w:bookmarkStart w:id="153" w:name="_Toc237144694"/>
      <w:bookmarkStart w:id="154" w:name="_Toc237068239"/>
      <w:bookmarkStart w:id="155" w:name="_Toc237068238"/>
      <w:bookmarkStart w:id="156" w:name="_Toc236811991"/>
      <w:bookmarkStart w:id="157" w:name="_Toc236815168"/>
      <w:bookmarkStart w:id="158" w:name="_Toc237048781"/>
      <w:bookmarkStart w:id="159" w:name="_Toc237328907"/>
      <w:bookmarkStart w:id="160" w:name="_Toc237067199"/>
      <w:bookmarkStart w:id="161" w:name="_Toc236812639"/>
      <w:bookmarkStart w:id="162" w:name="_Toc236813890"/>
      <w:bookmarkStart w:id="163" w:name="_Toc237328904"/>
      <w:bookmarkStart w:id="164" w:name="_Toc237328271"/>
      <w:bookmarkStart w:id="165" w:name="_Toc237156497"/>
      <w:bookmarkStart w:id="166" w:name="_Toc237145326"/>
      <w:bookmarkStart w:id="167" w:name="_Toc237144693"/>
      <w:bookmarkStart w:id="168" w:name="_Toc237068237"/>
      <w:bookmarkStart w:id="169" w:name="_Toc236813905"/>
      <w:bookmarkStart w:id="170" w:name="_Toc237328242"/>
      <w:bookmarkStart w:id="171" w:name="_Toc237145312"/>
      <w:bookmarkStart w:id="172" w:name="_Toc237145313"/>
      <w:bookmarkStart w:id="173" w:name="_Toc237144680"/>
      <w:bookmarkStart w:id="174" w:name="_Toc236815169"/>
      <w:bookmarkStart w:id="175" w:name="_Toc236812638"/>
      <w:bookmarkStart w:id="176" w:name="_Toc236812004"/>
      <w:bookmarkStart w:id="177" w:name="_Toc236811370"/>
      <w:bookmarkStart w:id="178" w:name="_Toc236810735"/>
      <w:bookmarkStart w:id="179" w:name="_Toc236814478"/>
      <w:bookmarkStart w:id="180" w:name="_Toc236811372"/>
      <w:bookmarkStart w:id="181" w:name="_Toc236813891"/>
      <w:bookmarkStart w:id="182" w:name="_Toc236814525"/>
      <w:bookmarkStart w:id="183" w:name="_Toc236812624"/>
      <w:bookmarkStart w:id="184" w:name="_Toc236814524"/>
      <w:bookmarkStart w:id="185" w:name="_Toc237068221"/>
      <w:bookmarkStart w:id="186" w:name="_Toc236811990"/>
      <w:bookmarkStart w:id="187" w:name="_Toc237048764"/>
      <w:bookmarkStart w:id="188" w:name="_Toc236815154"/>
      <w:bookmarkStart w:id="189" w:name="_Toc236814526"/>
      <w:bookmarkStart w:id="190" w:name="_Toc236813892"/>
      <w:bookmarkStart w:id="191" w:name="_Toc236813258"/>
      <w:bookmarkStart w:id="192" w:name="_Toc236812625"/>
      <w:bookmarkStart w:id="193" w:name="_Toc237328258"/>
      <w:bookmarkStart w:id="194" w:name="_Toc237328273"/>
      <w:bookmarkStart w:id="195" w:name="_Toc236810722"/>
      <w:bookmarkStart w:id="196" w:name="_Toc236813906"/>
      <w:bookmarkStart w:id="197" w:name="_Toc237048767"/>
      <w:bookmarkStart w:id="198" w:name="_Toc236813272"/>
      <w:bookmarkStart w:id="199" w:name="_Toc237048782"/>
      <w:bookmarkStart w:id="200" w:name="_Toc237144679"/>
      <w:bookmarkStart w:id="201" w:name="_Toc237068223"/>
      <w:bookmarkStart w:id="202" w:name="_Toc237067184"/>
      <w:bookmarkStart w:id="203" w:name="_Toc237048766"/>
      <w:bookmarkStart w:id="204" w:name="_Toc236815153"/>
      <w:bookmarkStart w:id="205" w:name="_Toc237067198"/>
      <w:bookmarkStart w:id="206" w:name="_Toc237048780"/>
      <w:bookmarkStart w:id="207" w:name="_Toc236815167"/>
      <w:bookmarkStart w:id="208" w:name="_Toc236814539"/>
      <w:bookmarkStart w:id="209" w:name="_Toc236810721"/>
      <w:bookmarkStart w:id="210" w:name="_Toc237328889"/>
      <w:bookmarkStart w:id="211" w:name="_Toc237328256"/>
      <w:bookmarkStart w:id="212" w:name="_Toc237156482"/>
      <w:bookmarkStart w:id="213" w:name="_Toc237145311"/>
      <w:bookmarkStart w:id="214" w:name="_Toc237144678"/>
      <w:bookmarkStart w:id="215" w:name="_Toc237068222"/>
      <w:bookmarkStart w:id="216" w:name="_Toc237067183"/>
      <w:bookmarkStart w:id="217" w:name="_Toc237328891"/>
      <w:bookmarkStart w:id="218" w:name="_Toc236813841"/>
      <w:bookmarkStart w:id="219" w:name="_Toc237068172"/>
      <w:bookmarkStart w:id="220" w:name="_Toc236812475"/>
      <w:bookmarkStart w:id="221" w:name="_Toc236813256"/>
      <w:bookmarkStart w:id="222" w:name="_Toc236812623"/>
      <w:bookmarkStart w:id="223" w:name="_Toc236811989"/>
      <w:bookmarkStart w:id="224" w:name="_Toc236811355"/>
      <w:bookmarkStart w:id="225" w:name="_Toc236810720"/>
      <w:bookmarkStart w:id="226" w:name="_Toc237328888"/>
      <w:bookmarkStart w:id="227" w:name="_Toc237328255"/>
      <w:bookmarkStart w:id="228" w:name="_Toc237156481"/>
      <w:bookmarkStart w:id="229" w:name="_Toc237048765"/>
      <w:bookmarkStart w:id="230" w:name="_Toc236812622"/>
      <w:bookmarkStart w:id="231" w:name="_Toc236811873"/>
      <w:bookmarkStart w:id="232" w:name="_Toc236811213"/>
      <w:bookmarkStart w:id="233" w:name="_Toc237156468"/>
      <w:bookmarkStart w:id="234" w:name="_Toc236813255"/>
      <w:bookmarkStart w:id="235" w:name="_Toc237067172"/>
      <w:bookmarkStart w:id="236" w:name="_Toc237156471"/>
      <w:bookmarkStart w:id="237" w:name="_Toc236815141"/>
      <w:bookmarkStart w:id="238" w:name="_Toc236815151"/>
      <w:bookmarkStart w:id="239" w:name="_Toc236814523"/>
      <w:bookmarkStart w:id="240" w:name="_Toc236813889"/>
      <w:bookmarkStart w:id="241" w:name="_Toc237156469"/>
      <w:bookmarkStart w:id="242" w:name="_Toc236810737"/>
      <w:bookmarkStart w:id="243" w:name="_Toc237145297"/>
      <w:bookmarkStart w:id="244" w:name="_Toc236810719"/>
      <w:bookmarkStart w:id="245" w:name="_Toc236814511"/>
      <w:bookmarkStart w:id="246" w:name="_Toc237328875"/>
      <w:bookmarkStart w:id="247" w:name="_Toc237067170"/>
      <w:bookmarkStart w:id="248" w:name="_Toc237145300"/>
      <w:bookmarkStart w:id="249" w:name="_Toc237068211"/>
      <w:bookmarkStart w:id="250" w:name="_Toc237048754"/>
      <w:bookmarkStart w:id="251" w:name="_Toc236814513"/>
      <w:bookmarkStart w:id="252" w:name="_Toc236813879"/>
      <w:bookmarkStart w:id="253" w:name="_Toc236815152"/>
      <w:bookmarkStart w:id="254" w:name="_Toc237328878"/>
      <w:bookmarkStart w:id="255" w:name="_Toc236811356"/>
      <w:bookmarkStart w:id="256" w:name="_Toc236811344"/>
      <w:bookmarkStart w:id="257" w:name="_Toc236810709"/>
      <w:bookmarkStart w:id="258" w:name="_Toc237328877"/>
      <w:bookmarkStart w:id="259" w:name="_Toc237328244"/>
      <w:bookmarkStart w:id="260" w:name="_Toc237156470"/>
      <w:bookmarkStart w:id="261" w:name="_Toc237145299"/>
      <w:bookmarkStart w:id="262" w:name="_Toc237144666"/>
      <w:bookmarkStart w:id="263" w:name="_Toc237068210"/>
      <w:bookmarkStart w:id="264" w:name="_Toc237145298"/>
      <w:bookmarkStart w:id="265" w:name="_Toc236813245"/>
      <w:bookmarkStart w:id="266" w:name="_Toc237068224"/>
      <w:bookmarkStart w:id="267" w:name="_Toc236815139"/>
      <w:bookmarkStart w:id="268" w:name="_Toc236813878"/>
      <w:bookmarkStart w:id="269" w:name="_Toc236813244"/>
      <w:bookmarkStart w:id="270" w:name="_Toc236812611"/>
      <w:bookmarkStart w:id="271" w:name="_Toc236811977"/>
      <w:bookmarkStart w:id="272" w:name="_Toc236811343"/>
      <w:bookmarkStart w:id="273" w:name="_Toc236810708"/>
      <w:bookmarkStart w:id="274" w:name="_Toc237328876"/>
      <w:bookmarkStart w:id="275" w:name="_Toc237328243"/>
      <w:bookmarkStart w:id="276" w:name="_Toc237067171"/>
      <w:bookmarkStart w:id="277" w:name="_Toc237328905"/>
      <w:bookmarkStart w:id="278" w:name="_Toc237048752"/>
      <w:bookmarkStart w:id="279" w:name="_Toc237068208"/>
      <w:bookmarkStart w:id="280" w:name="_Toc236813877"/>
      <w:bookmarkStart w:id="281" w:name="_Toc236813243"/>
      <w:bookmarkStart w:id="282" w:name="_Toc236812610"/>
      <w:bookmarkStart w:id="283" w:name="_Toc236811976"/>
      <w:bookmarkStart w:id="284" w:name="_Toc236811342"/>
      <w:bookmarkStart w:id="285" w:name="_Toc236812612"/>
      <w:bookmarkStart w:id="286" w:name="_Toc237328245"/>
      <w:bookmarkStart w:id="287" w:name="_Toc237145310"/>
      <w:bookmarkStart w:id="288" w:name="_Toc236811988"/>
      <w:bookmarkStart w:id="289" w:name="_Toc236814512"/>
      <w:bookmarkStart w:id="290" w:name="_Toc237144664"/>
      <w:bookmarkStart w:id="291" w:name="_Toc237068209"/>
      <w:bookmarkStart w:id="292" w:name="_Toc237067169"/>
      <w:bookmarkStart w:id="293" w:name="_Toc237048751"/>
      <w:bookmarkStart w:id="294" w:name="_Toc236815138"/>
      <w:bookmarkStart w:id="295" w:name="_Toc236814510"/>
      <w:bookmarkStart w:id="296" w:name="_Toc236813876"/>
      <w:bookmarkStart w:id="297" w:name="_Toc236810707"/>
      <w:bookmarkStart w:id="298" w:name="_Toc236811978"/>
      <w:bookmarkStart w:id="299" w:name="_Toc237048753"/>
      <w:bookmarkStart w:id="300" w:name="_Toc236813257"/>
      <w:bookmarkStart w:id="301" w:name="_Toc237328257"/>
      <w:bookmarkStart w:id="302" w:name="_Toc236815105"/>
      <w:bookmarkStart w:id="303" w:name="_Toc236813875"/>
      <w:bookmarkStart w:id="304" w:name="_Toc237328874"/>
      <w:bookmarkStart w:id="305" w:name="_Toc237328241"/>
      <w:bookmarkStart w:id="306" w:name="_Toc237156467"/>
      <w:bookmarkStart w:id="307" w:name="_Toc237145296"/>
      <w:bookmarkStart w:id="308" w:name="_Toc237144665"/>
      <w:bookmarkStart w:id="309" w:name="_Toc237328231"/>
      <w:bookmarkStart w:id="310" w:name="_Toc237144677"/>
      <w:bookmarkStart w:id="311" w:name="_Toc237048750"/>
      <w:bookmarkStart w:id="312" w:name="_Toc237144667"/>
      <w:bookmarkStart w:id="313" w:name="_Toc236814509"/>
      <w:bookmarkStart w:id="314" w:name="_Toc237068175"/>
      <w:bookmarkStart w:id="315" w:name="_Toc236813241"/>
      <w:bookmarkStart w:id="316" w:name="_Toc236812608"/>
      <w:bookmarkStart w:id="317" w:name="_Toc236811974"/>
      <w:bookmarkStart w:id="318" w:name="_Toc236811340"/>
      <w:bookmarkStart w:id="319" w:name="_Toc236810705"/>
      <w:bookmarkStart w:id="320" w:name="_Toc237144663"/>
      <w:bookmarkStart w:id="321" w:name="_Toc237145285"/>
      <w:bookmarkStart w:id="322" w:name="_Toc237067133"/>
      <w:bookmarkStart w:id="323" w:name="_Toc237068196"/>
      <w:bookmarkStart w:id="324" w:name="_Toc236811975"/>
      <w:bookmarkStart w:id="325" w:name="_Toc237048739"/>
      <w:bookmarkStart w:id="326" w:name="_Toc237068194"/>
      <w:bookmarkStart w:id="327" w:name="_Toc237048740"/>
      <w:bookmarkStart w:id="328" w:name="_Toc236815127"/>
      <w:bookmarkStart w:id="329" w:name="_Toc236814499"/>
      <w:bookmarkStart w:id="330" w:name="_Toc236813865"/>
      <w:bookmarkStart w:id="331" w:name="_Toc236813231"/>
      <w:bookmarkStart w:id="332" w:name="_Toc237328864"/>
      <w:bookmarkStart w:id="333" w:name="_Toc236811964"/>
      <w:bookmarkStart w:id="334" w:name="_Toc237144650"/>
      <w:bookmarkStart w:id="335" w:name="_Toc236810695"/>
      <w:bookmarkStart w:id="336" w:name="_Toc237328860"/>
      <w:bookmarkStart w:id="337" w:name="_Toc237328230"/>
      <w:bookmarkStart w:id="338" w:name="_Toc237145283"/>
      <w:bookmarkStart w:id="339" w:name="_Toc237144652"/>
      <w:bookmarkStart w:id="340" w:name="_Toc237067157"/>
      <w:bookmarkStart w:id="341" w:name="_Toc236815126"/>
      <w:bookmarkStart w:id="342" w:name="_Toc236814498"/>
      <w:bookmarkStart w:id="343" w:name="_Toc236811330"/>
      <w:bookmarkStart w:id="344" w:name="_Toc237068207"/>
      <w:bookmarkStart w:id="345" w:name="_Toc237328811"/>
      <w:bookmarkStart w:id="346" w:name="_Toc237067168"/>
      <w:bookmarkStart w:id="347" w:name="_Toc236810690"/>
      <w:bookmarkStart w:id="348" w:name="_Toc237067182"/>
      <w:bookmarkStart w:id="349" w:name="_Toc237048738"/>
      <w:bookmarkStart w:id="350" w:name="_Toc236811329"/>
      <w:bookmarkStart w:id="351" w:name="_Toc236810694"/>
      <w:bookmarkStart w:id="352" w:name="_Toc237328862"/>
      <w:bookmarkStart w:id="353" w:name="_Toc237328229"/>
      <w:bookmarkStart w:id="354" w:name="_Toc237156455"/>
      <w:bookmarkStart w:id="355" w:name="_Toc237145284"/>
      <w:bookmarkStart w:id="356" w:name="_Toc237144651"/>
      <w:bookmarkStart w:id="357" w:name="_Toc237068195"/>
      <w:bookmarkStart w:id="358" w:name="_Toc236811327"/>
      <w:bookmarkStart w:id="359" w:name="_Toc236813862"/>
      <w:bookmarkStart w:id="360" w:name="_Toc237067155"/>
      <w:bookmarkStart w:id="361" w:name="_Toc237145282"/>
      <w:bookmarkStart w:id="362" w:name="_Toc236812597"/>
      <w:bookmarkStart w:id="363" w:name="_Toc237328861"/>
      <w:bookmarkStart w:id="364" w:name="_Toc236810693"/>
      <w:bookmarkStart w:id="365" w:name="_Toc236811328"/>
      <w:bookmarkStart w:id="366" w:name="_Toc236811341"/>
      <w:bookmarkStart w:id="367" w:name="_Toc236811962"/>
      <w:bookmarkStart w:id="368" w:name="_Toc236813229"/>
      <w:bookmarkStart w:id="369" w:name="_Toc236815123"/>
      <w:bookmarkStart w:id="370" w:name="_Toc237067156"/>
      <w:bookmarkStart w:id="371" w:name="_Toc236813863"/>
      <w:bookmarkStart w:id="372" w:name="_Toc236813230"/>
      <w:bookmarkStart w:id="373" w:name="_Toc237144649"/>
      <w:bookmarkStart w:id="374" w:name="_Toc236815125"/>
      <w:bookmarkStart w:id="375" w:name="_Toc236814497"/>
      <w:bookmarkStart w:id="376" w:name="_Toc236813228"/>
      <w:bookmarkStart w:id="377" w:name="_Toc236812595"/>
      <w:bookmarkStart w:id="378" w:name="_Toc237156454"/>
      <w:bookmarkStart w:id="379" w:name="_Toc237328228"/>
      <w:bookmarkStart w:id="380" w:name="_Toc236814496"/>
      <w:bookmarkStart w:id="381" w:name="_Toc236812596"/>
      <w:bookmarkStart w:id="382" w:name="_Toc237328227"/>
      <w:bookmarkStart w:id="383" w:name="_Toc236811963"/>
      <w:bookmarkStart w:id="384" w:name="_Toc237048737"/>
      <w:bookmarkStart w:id="385" w:name="_Toc237156456"/>
      <w:bookmarkStart w:id="386" w:name="_Toc237068193"/>
      <w:bookmarkStart w:id="387" w:name="_Toc237067154"/>
      <w:bookmarkStart w:id="388" w:name="_Toc237048736"/>
      <w:bookmarkStart w:id="389" w:name="_Toc236812609"/>
      <w:bookmarkStart w:id="390" w:name="_Toc237328843"/>
      <w:bookmarkStart w:id="391" w:name="_Toc236811961"/>
      <w:bookmarkStart w:id="392" w:name="_Toc237068192"/>
      <w:bookmarkStart w:id="393" w:name="_Toc236813864"/>
      <w:bookmarkStart w:id="394" w:name="_Toc237067153"/>
      <w:bookmarkStart w:id="395" w:name="_Toc237067158"/>
      <w:bookmarkStart w:id="396" w:name="_Toc237068174"/>
      <w:bookmarkStart w:id="397" w:name="_Toc236813227"/>
      <w:bookmarkStart w:id="398" w:name="_Toc236812594"/>
      <w:bookmarkStart w:id="399" w:name="_Toc236811960"/>
      <w:bookmarkStart w:id="400" w:name="_Toc236811326"/>
      <w:bookmarkStart w:id="401" w:name="_Toc236810691"/>
      <w:bookmarkStart w:id="402" w:name="_Toc237328859"/>
      <w:bookmarkStart w:id="403" w:name="_Toc237328226"/>
      <w:bookmarkStart w:id="404" w:name="_Toc237156452"/>
      <w:bookmarkStart w:id="405" w:name="_Toc237145281"/>
      <w:bookmarkStart w:id="406" w:name="_Toc236810672"/>
      <w:bookmarkStart w:id="407" w:name="_Toc237144630"/>
      <w:bookmarkStart w:id="408" w:name="_Toc237328863"/>
      <w:bookmarkStart w:id="409" w:name="_Toc237048735"/>
      <w:bookmarkStart w:id="410" w:name="_Toc236815122"/>
      <w:bookmarkStart w:id="411" w:name="_Toc236814494"/>
      <w:bookmarkStart w:id="412" w:name="_Toc236813860"/>
      <w:bookmarkStart w:id="413" w:name="_Toc236813226"/>
      <w:bookmarkStart w:id="414" w:name="_Toc236812593"/>
      <w:bookmarkStart w:id="415" w:name="_Toc236811959"/>
      <w:bookmarkStart w:id="416" w:name="_Toc236811325"/>
      <w:bookmarkStart w:id="417" w:name="_Toc236812598"/>
      <w:bookmarkStart w:id="418" w:name="_Toc237156457"/>
      <w:bookmarkStart w:id="419" w:name="_Toc236815137"/>
      <w:bookmarkStart w:id="420" w:name="_Toc236814495"/>
      <w:bookmarkStart w:id="421" w:name="_Toc237144648"/>
      <w:bookmarkStart w:id="422" w:name="_Toc237144653"/>
      <w:bookmarkStart w:id="423" w:name="_Toc236813861"/>
      <w:bookmarkStart w:id="424" w:name="_Toc237328210"/>
      <w:bookmarkStart w:id="425" w:name="_Toc237156436"/>
      <w:bookmarkStart w:id="426" w:name="_Toc237145265"/>
      <w:bookmarkStart w:id="427" w:name="_Toc237144632"/>
      <w:bookmarkStart w:id="428" w:name="_Toc237068176"/>
      <w:bookmarkStart w:id="429" w:name="_Toc237067137"/>
      <w:bookmarkStart w:id="430" w:name="_Toc237048719"/>
      <w:bookmarkStart w:id="431" w:name="_Toc237156453"/>
      <w:bookmarkStart w:id="432" w:name="_Toc236811940"/>
      <w:bookmarkStart w:id="433" w:name="_Toc236813210"/>
      <w:bookmarkStart w:id="434" w:name="_Toc236814477"/>
      <w:bookmarkStart w:id="435" w:name="_Toc237328207"/>
      <w:bookmarkStart w:id="436" w:name="_Toc236811943"/>
      <w:bookmarkStart w:id="437" w:name="_Toc236811309"/>
      <w:bookmarkStart w:id="438" w:name="_Toc236810674"/>
      <w:bookmarkStart w:id="439" w:name="_Toc237328842"/>
      <w:bookmarkStart w:id="440" w:name="_Toc237328209"/>
      <w:bookmarkStart w:id="441" w:name="_Toc237156435"/>
      <w:bookmarkStart w:id="442" w:name="_Toc237145264"/>
      <w:bookmarkStart w:id="443" w:name="_Toc236810706"/>
      <w:bookmarkStart w:id="444" w:name="_Toc236813843"/>
      <w:bookmarkStart w:id="445" w:name="_Toc236813209"/>
      <w:bookmarkStart w:id="446" w:name="_Toc236812576"/>
      <w:bookmarkStart w:id="447" w:name="_Toc236811942"/>
      <w:bookmarkStart w:id="448" w:name="_Toc236811308"/>
      <w:bookmarkStart w:id="449" w:name="_Toc236810673"/>
      <w:bookmarkStart w:id="450" w:name="_Toc237328841"/>
      <w:bookmarkStart w:id="451" w:name="_Toc237328208"/>
      <w:bookmarkStart w:id="452" w:name="_Toc237156434"/>
      <w:bookmarkStart w:id="453" w:name="_Toc237145286"/>
      <w:bookmarkStart w:id="454" w:name="_Toc237068197"/>
      <w:bookmarkStart w:id="455" w:name="_Toc237067136"/>
      <w:bookmarkStart w:id="456" w:name="_Toc237067135"/>
      <w:bookmarkStart w:id="457" w:name="_Toc237048717"/>
      <w:bookmarkStart w:id="458" w:name="_Toc236815104"/>
      <w:bookmarkStart w:id="459" w:name="_Toc236814476"/>
      <w:bookmarkStart w:id="460" w:name="_Toc236813842"/>
      <w:bookmarkStart w:id="461" w:name="_Toc236813208"/>
      <w:bookmarkStart w:id="462" w:name="_Toc236812575"/>
      <w:bookmarkStart w:id="463" w:name="_Toc236811941"/>
      <w:bookmarkStart w:id="464" w:name="_Toc237048718"/>
      <w:bookmarkStart w:id="465" w:name="_Toc237145263"/>
      <w:bookmarkStart w:id="466" w:name="_Toc237328840"/>
      <w:bookmarkStart w:id="467" w:name="_Toc236813271"/>
      <w:bookmarkStart w:id="468" w:name="_Toc237156433"/>
      <w:bookmarkStart w:id="469" w:name="_Toc237145262"/>
      <w:bookmarkStart w:id="470" w:name="_Toc237144629"/>
      <w:bookmarkStart w:id="471" w:name="_Toc237068173"/>
      <w:bookmarkStart w:id="472" w:name="_Toc237067134"/>
      <w:bookmarkStart w:id="473" w:name="_Toc237048716"/>
      <w:bookmarkStart w:id="474" w:name="_Toc236815103"/>
      <w:bookmarkStart w:id="475" w:name="_Toc237144631"/>
      <w:bookmarkStart w:id="476" w:name="_Toc236815106"/>
      <w:bookmarkStart w:id="477" w:name="_Toc236815124"/>
      <w:bookmarkStart w:id="478" w:name="_Toc236812577"/>
      <w:bookmarkStart w:id="479" w:name="_Toc236810736"/>
      <w:bookmarkStart w:id="480" w:name="_Toc236810671"/>
      <w:bookmarkStart w:id="481" w:name="_Toc237328839"/>
      <w:bookmarkStart w:id="482" w:name="_Toc237156432"/>
      <w:bookmarkStart w:id="483" w:name="_Toc237145261"/>
      <w:bookmarkStart w:id="484" w:name="_Toc236811306"/>
      <w:bookmarkStart w:id="485" w:name="_Toc236814475"/>
      <w:bookmarkStart w:id="486" w:name="_Toc237328206"/>
      <w:bookmarkStart w:id="487" w:name="_Toc237156404"/>
      <w:bookmarkStart w:id="488" w:name="_Toc237144628"/>
      <w:bookmarkStart w:id="489" w:name="_Toc237328810"/>
      <w:bookmarkStart w:id="490" w:name="_Toc237144600"/>
      <w:bookmarkStart w:id="491" w:name="_Toc236810692"/>
      <w:bookmarkStart w:id="492" w:name="_Toc236815074"/>
      <w:bookmarkStart w:id="493" w:name="_Toc237048715"/>
      <w:bookmarkStart w:id="494" w:name="_Toc236813812"/>
      <w:bookmarkStart w:id="495" w:name="_Toc236813840"/>
      <w:bookmarkStart w:id="496" w:name="_Toc236813206"/>
      <w:bookmarkStart w:id="497" w:name="_Toc236812573"/>
      <w:bookmarkStart w:id="498" w:name="_Toc236811939"/>
      <w:bookmarkStart w:id="499" w:name="_Toc237328109"/>
      <w:bookmarkStart w:id="500" w:name="_Toc236811245"/>
      <w:bookmarkStart w:id="501" w:name="_Toc237068141"/>
      <w:bookmarkStart w:id="502" w:name="_Toc236813844"/>
      <w:bookmarkStart w:id="503" w:name="_Toc237156401"/>
      <w:bookmarkStart w:id="504" w:name="_Toc236815072"/>
      <w:bookmarkStart w:id="505" w:name="_Toc237068144"/>
      <w:bookmarkStart w:id="506" w:name="_Toc237067105"/>
      <w:bookmarkStart w:id="507" w:name="_Toc237048687"/>
      <w:bookmarkStart w:id="508" w:name="_Toc236814446"/>
      <w:bookmarkStart w:id="509" w:name="_Toc236813178"/>
      <w:bookmarkStart w:id="510" w:name="_Toc236812545"/>
      <w:bookmarkStart w:id="511" w:name="_Toc236811305"/>
      <w:bookmarkStart w:id="512" w:name="_Toc236811277"/>
      <w:bookmarkStart w:id="513" w:name="_Toc236810642"/>
      <w:bookmarkStart w:id="514" w:name="_Toc236812544"/>
      <w:bookmarkStart w:id="515" w:name="_Toc237328177"/>
      <w:bookmarkStart w:id="516" w:name="_Toc237156403"/>
      <w:bookmarkStart w:id="517" w:name="_Toc237145232"/>
      <w:bookmarkStart w:id="518" w:name="_Toc237144599"/>
      <w:bookmarkStart w:id="519" w:name="_Toc237068143"/>
      <w:bookmarkStart w:id="520" w:name="_Toc237067104"/>
      <w:bookmarkStart w:id="521" w:name="_Toc237048686"/>
      <w:bookmarkStart w:id="522" w:name="_Toc236815073"/>
      <w:bookmarkStart w:id="523" w:name="_Toc236811240"/>
      <w:bookmarkStart w:id="524" w:name="_Toc236815038"/>
      <w:bookmarkStart w:id="525" w:name="_Toc236813776"/>
      <w:bookmarkStart w:id="526" w:name="_Toc237144597"/>
      <w:bookmarkStart w:id="527" w:name="_Toc236811910"/>
      <w:bookmarkStart w:id="528" w:name="_Toc236811276"/>
      <w:bookmarkStart w:id="529" w:name="_Toc236810641"/>
      <w:bookmarkStart w:id="530" w:name="_Toc237328809"/>
      <w:bookmarkStart w:id="531" w:name="_Toc237328176"/>
      <w:bookmarkStart w:id="532" w:name="_Toc237156402"/>
      <w:bookmarkStart w:id="533" w:name="_Toc237145231"/>
      <w:bookmarkStart w:id="534" w:name="_Toc237144598"/>
      <w:bookmarkStart w:id="535" w:name="_Toc236814442"/>
      <w:bookmarkStart w:id="536" w:name="_Toc236811307"/>
      <w:bookmarkStart w:id="537" w:name="_Toc237328142"/>
      <w:bookmarkStart w:id="538" w:name="_Toc236813176"/>
      <w:bookmarkStart w:id="539" w:name="_Toc236812543"/>
      <w:bookmarkStart w:id="540" w:name="_Toc236811909"/>
      <w:bookmarkStart w:id="541" w:name="_Toc236811275"/>
      <w:bookmarkStart w:id="542" w:name="_Toc236810640"/>
      <w:bookmarkStart w:id="543" w:name="_Toc237328808"/>
      <w:bookmarkStart w:id="544" w:name="_Toc237328175"/>
      <w:bookmarkStart w:id="545" w:name="_Toc237145233"/>
      <w:bookmarkStart w:id="546" w:name="_Toc236811911"/>
      <w:bookmarkStart w:id="547" w:name="_Toc236810670"/>
      <w:bookmarkStart w:id="548" w:name="_Toc237144567"/>
      <w:bookmarkStart w:id="549" w:name="_Toc236813810"/>
      <w:bookmarkStart w:id="550" w:name="_Toc237048684"/>
      <w:bookmarkStart w:id="551" w:name="_Toc236815071"/>
      <w:bookmarkStart w:id="552" w:name="_Toc236814443"/>
      <w:bookmarkStart w:id="553" w:name="_Toc236813809"/>
      <w:bookmarkStart w:id="554" w:name="_Toc236813175"/>
      <w:bookmarkStart w:id="555" w:name="_Toc236812542"/>
      <w:bookmarkStart w:id="556" w:name="_Toc236811908"/>
      <w:bookmarkStart w:id="557" w:name="_Toc236811274"/>
      <w:bookmarkStart w:id="558" w:name="_Toc237144568"/>
      <w:bookmarkStart w:id="559" w:name="_Toc236814410"/>
      <w:bookmarkStart w:id="560" w:name="_Toc236813142"/>
      <w:bookmarkStart w:id="561" w:name="_Toc236813174"/>
      <w:bookmarkStart w:id="562" w:name="_Toc237328807"/>
      <w:bookmarkStart w:id="563" w:name="_Toc237328174"/>
      <w:bookmarkStart w:id="564" w:name="_Toc237156400"/>
      <w:bookmarkStart w:id="565" w:name="_Toc237145229"/>
      <w:bookmarkStart w:id="566" w:name="_Toc237144596"/>
      <w:bookmarkStart w:id="567" w:name="_Toc237068140"/>
      <w:bookmarkStart w:id="568" w:name="_Toc237067101"/>
      <w:bookmarkStart w:id="569" w:name="_Toc237048683"/>
      <w:bookmarkStart w:id="570" w:name="_Toc236814445"/>
      <w:bookmarkStart w:id="571" w:name="_Toc237156366"/>
      <w:bookmarkStart w:id="572" w:name="_Toc237048650"/>
      <w:bookmarkStart w:id="573" w:name="_Toc236810607"/>
      <w:bookmarkStart w:id="574" w:name="_Toc236812541"/>
      <w:bookmarkStart w:id="575" w:name="_Toc236811907"/>
      <w:bookmarkStart w:id="576" w:name="_Toc236811273"/>
      <w:bookmarkStart w:id="577" w:name="_Toc236810638"/>
      <w:bookmarkStart w:id="578" w:name="_Toc237328779"/>
      <w:bookmarkStart w:id="579" w:name="_Toc237328146"/>
      <w:bookmarkStart w:id="580" w:name="_Toc237156372"/>
      <w:bookmarkStart w:id="581" w:name="_Toc237145201"/>
      <w:bookmarkStart w:id="582" w:name="_Toc236810610"/>
      <w:bookmarkStart w:id="583" w:name="_Toc236814444"/>
      <w:bookmarkStart w:id="584" w:name="_Toc237328145"/>
      <w:bookmarkStart w:id="585" w:name="_Toc236813808"/>
      <w:bookmarkStart w:id="586" w:name="_Toc237048655"/>
      <w:bookmarkStart w:id="587" w:name="_Toc236815042"/>
      <w:bookmarkStart w:id="588" w:name="_Toc236814414"/>
      <w:bookmarkStart w:id="589" w:name="_Toc236813780"/>
      <w:bookmarkStart w:id="590" w:name="_Toc236813146"/>
      <w:bookmarkStart w:id="591" w:name="_Toc237048651"/>
      <w:bookmarkStart w:id="592" w:name="_Toc236811876"/>
      <w:bookmarkStart w:id="593" w:name="_Toc237067071"/>
      <w:bookmarkStart w:id="594" w:name="_Toc236811242"/>
      <w:bookmarkStart w:id="595" w:name="_Toc237145199"/>
      <w:bookmarkStart w:id="596" w:name="_Toc237144565"/>
      <w:bookmarkStart w:id="597" w:name="_Toc237156371"/>
      <w:bookmarkStart w:id="598" w:name="_Toc237145200"/>
      <w:bookmarkStart w:id="599" w:name="_Toc237068111"/>
      <w:bookmarkStart w:id="600" w:name="_Toc237328776"/>
      <w:bookmarkStart w:id="601" w:name="_Toc237328777"/>
      <w:bookmarkStart w:id="602" w:name="_Toc236815040"/>
      <w:bookmarkStart w:id="603" w:name="_Toc236812513"/>
      <w:bookmarkStart w:id="604" w:name="_Toc237067072"/>
      <w:bookmarkStart w:id="605" w:name="_Toc237048653"/>
      <w:bookmarkStart w:id="606" w:name="_Toc236813779"/>
      <w:bookmarkStart w:id="607" w:name="_Toc237145198"/>
      <w:bookmarkStart w:id="608" w:name="_Toc236813145"/>
      <w:bookmarkStart w:id="609" w:name="_Toc237328144"/>
      <w:bookmarkStart w:id="610" w:name="_Toc237068110"/>
      <w:bookmarkStart w:id="611" w:name="_Toc237156370"/>
      <w:bookmarkStart w:id="612" w:name="_Toc237144566"/>
      <w:bookmarkStart w:id="613" w:name="_Toc236811878"/>
      <w:bookmarkStart w:id="614" w:name="_Toc236811879"/>
      <w:bookmarkStart w:id="615" w:name="_Toc237328143"/>
      <w:bookmarkStart w:id="616" w:name="_Toc236812512"/>
      <w:bookmarkStart w:id="617" w:name="_Toc236814412"/>
      <w:bookmarkStart w:id="618" w:name="_Toc237156369"/>
      <w:bookmarkStart w:id="619" w:name="_Toc237328140"/>
      <w:bookmarkStart w:id="620" w:name="_Toc236814409"/>
      <w:bookmarkStart w:id="621" w:name="_Toc236810609"/>
      <w:bookmarkStart w:id="622" w:name="_Toc237328775"/>
      <w:bookmarkStart w:id="623" w:name="_Toc236813778"/>
      <w:bookmarkStart w:id="624" w:name="_Toc236813144"/>
      <w:bookmarkStart w:id="625" w:name="_Toc236812511"/>
      <w:bookmarkStart w:id="626" w:name="_Toc236811877"/>
      <w:bookmarkStart w:id="627" w:name="_Toc236811243"/>
      <w:bookmarkStart w:id="628" w:name="_Toc236810608"/>
      <w:bookmarkStart w:id="629" w:name="_Toc236814413"/>
      <w:bookmarkStart w:id="630" w:name="_Toc236811244"/>
      <w:bookmarkStart w:id="631" w:name="_Toc237068112"/>
      <w:bookmarkStart w:id="632" w:name="_Toc237145195"/>
      <w:bookmarkStart w:id="633" w:name="_Toc237068109"/>
      <w:bookmarkStart w:id="634" w:name="_Toc237067070"/>
      <w:bookmarkStart w:id="635" w:name="_Toc237048652"/>
      <w:bookmarkStart w:id="636" w:name="_Toc236815039"/>
      <w:bookmarkStart w:id="637" w:name="_Toc236814411"/>
      <w:bookmarkStart w:id="638" w:name="_Toc236813777"/>
      <w:bookmarkStart w:id="639" w:name="_Toc237048654"/>
      <w:bookmarkStart w:id="640" w:name="_Toc236812510"/>
      <w:bookmarkStart w:id="641" w:name="_Toc236815041"/>
      <w:bookmarkStart w:id="642" w:name="_Toc237067073"/>
      <w:bookmarkStart w:id="643" w:name="_Toc236812509"/>
      <w:bookmarkStart w:id="644" w:name="_Toc237328778"/>
      <w:bookmarkStart w:id="645" w:name="_Toc236811875"/>
      <w:bookmarkStart w:id="646" w:name="_Toc237156368"/>
      <w:bookmarkStart w:id="647" w:name="_Toc237145197"/>
      <w:bookmarkStart w:id="648" w:name="_Toc237144564"/>
      <w:bookmarkStart w:id="649" w:name="_Toc237068108"/>
      <w:bookmarkStart w:id="650" w:name="_Toc237067069"/>
      <w:bookmarkStart w:id="651" w:name="_Toc236813143"/>
      <w:bookmarkStart w:id="652" w:name="_Toc237144563"/>
      <w:bookmarkStart w:id="653" w:name="_Toc237068107"/>
      <w:bookmarkStart w:id="654" w:name="_Toc237067068"/>
      <w:bookmarkStart w:id="655" w:name="_Toc236810604"/>
      <w:bookmarkStart w:id="656" w:name="_Toc236811241"/>
      <w:bookmarkStart w:id="657" w:name="_Toc236810606"/>
      <w:bookmarkStart w:id="658" w:name="_Toc237328774"/>
      <w:bookmarkStart w:id="659" w:name="_Toc237328141"/>
      <w:bookmarkStart w:id="660" w:name="_Toc237156367"/>
      <w:bookmarkStart w:id="661" w:name="_Toc237048685"/>
      <w:bookmarkStart w:id="662" w:name="_Toc236812574"/>
      <w:bookmarkStart w:id="663" w:name="_Toc237328773"/>
      <w:bookmarkStart w:id="664" w:name="_Toc236810605"/>
      <w:bookmarkStart w:id="665" w:name="_Toc236810639"/>
      <w:bookmarkStart w:id="666" w:name="_Toc236815037"/>
      <w:bookmarkStart w:id="667" w:name="_Toc236814384"/>
      <w:bookmarkStart w:id="668" w:name="_Toc236813775"/>
      <w:bookmarkStart w:id="669" w:name="_Toc236813141"/>
      <w:bookmarkStart w:id="670" w:name="_Toc236812508"/>
      <w:bookmarkStart w:id="671" w:name="_Toc236811874"/>
      <w:bookmarkStart w:id="672" w:name="_Toc237145196"/>
      <w:bookmarkStart w:id="673" w:name="_Toc236815070"/>
      <w:bookmarkStart w:id="674" w:name="_Toc237048622"/>
      <w:bookmarkStart w:id="675" w:name="_Toc237067103"/>
      <w:bookmarkStart w:id="676" w:name="_Toc236811847"/>
      <w:bookmarkStart w:id="677" w:name="_Toc236813177"/>
      <w:bookmarkStart w:id="678" w:name="_Toc236815011"/>
      <w:bookmarkStart w:id="679" w:name="_Toc237328114"/>
      <w:bookmarkStart w:id="680" w:name="_Toc237328111"/>
      <w:bookmarkStart w:id="681" w:name="_Toc237048624"/>
      <w:bookmarkStart w:id="682" w:name="_Toc237144562"/>
      <w:bookmarkStart w:id="683" w:name="_Toc237068106"/>
      <w:bookmarkStart w:id="684" w:name="_Toc237067067"/>
      <w:bookmarkStart w:id="685" w:name="_Toc237048649"/>
      <w:bookmarkStart w:id="686" w:name="_Toc236815036"/>
      <w:bookmarkStart w:id="687" w:name="_Toc236814408"/>
      <w:bookmarkStart w:id="688" w:name="_Toc236813774"/>
      <w:bookmarkStart w:id="689" w:name="_Toc236810572"/>
      <w:bookmarkStart w:id="690" w:name="_Toc237145169"/>
      <w:bookmarkStart w:id="691" w:name="_Toc236813750"/>
      <w:bookmarkStart w:id="692" w:name="_Toc236813747"/>
      <w:bookmarkStart w:id="693" w:name="_Toc236813113"/>
      <w:bookmarkStart w:id="694" w:name="_Toc237328749"/>
      <w:bookmarkStart w:id="695" w:name="_Toc237328116"/>
      <w:bookmarkStart w:id="696" w:name="_Toc237156342"/>
      <w:bookmarkStart w:id="697" w:name="_Toc237145171"/>
      <w:bookmarkStart w:id="698" w:name="_Toc237144538"/>
      <w:bookmarkStart w:id="699" w:name="_Toc237068082"/>
      <w:bookmarkStart w:id="700" w:name="_Toc237067043"/>
      <w:bookmarkStart w:id="701" w:name="_Toc236812478"/>
      <w:bookmarkStart w:id="702" w:name="_Toc236813116"/>
      <w:bookmarkStart w:id="703" w:name="_Toc236811849"/>
      <w:bookmarkStart w:id="704" w:name="_Toc236811215"/>
      <w:bookmarkStart w:id="705" w:name="_Toc236810580"/>
      <w:bookmarkStart w:id="706" w:name="_Toc237328748"/>
      <w:bookmarkStart w:id="707" w:name="_Toc237328115"/>
      <w:bookmarkStart w:id="708" w:name="_Toc237156341"/>
      <w:bookmarkStart w:id="709" w:name="_Toc237145170"/>
      <w:bookmarkStart w:id="710" w:name="_Toc237328747"/>
      <w:bookmarkStart w:id="711" w:name="_Toc236815012"/>
      <w:bookmarkStart w:id="712" w:name="_Toc237068078"/>
      <w:bookmarkStart w:id="713" w:name="_Toc237067036"/>
      <w:bookmarkStart w:id="714" w:name="_Toc236811239"/>
      <w:bookmarkStart w:id="715" w:name="_Toc236814383"/>
      <w:bookmarkStart w:id="716" w:name="_Toc236813749"/>
      <w:bookmarkStart w:id="717" w:name="_Toc236813115"/>
      <w:bookmarkStart w:id="718" w:name="_Toc236812482"/>
      <w:bookmarkStart w:id="719" w:name="_Toc236811848"/>
      <w:bookmarkStart w:id="720" w:name="_Toc236811214"/>
      <w:bookmarkStart w:id="721" w:name="_Toc236810579"/>
      <w:bookmarkStart w:id="722" w:name="_Toc237144537"/>
      <w:bookmarkStart w:id="723" w:name="_Toc236811208"/>
      <w:bookmarkStart w:id="724" w:name="_Toc237144531"/>
      <w:bookmarkStart w:id="725" w:name="_Toc237048621"/>
      <w:bookmarkStart w:id="726" w:name="_Toc237144536"/>
      <w:bookmarkStart w:id="727" w:name="_Toc237068080"/>
      <w:bookmarkStart w:id="728" w:name="_Toc237067041"/>
      <w:bookmarkStart w:id="729" w:name="_Toc237048623"/>
      <w:bookmarkStart w:id="730" w:name="_Toc236815010"/>
      <w:bookmarkStart w:id="731" w:name="_Toc236814382"/>
      <w:bookmarkStart w:id="732" w:name="_Toc236813748"/>
      <w:bookmarkStart w:id="733" w:name="_Toc237048625"/>
      <w:bookmarkStart w:id="734" w:name="_Toc236813140"/>
      <w:bookmarkStart w:id="735" w:name="_Toc237068081"/>
      <w:bookmarkStart w:id="736" w:name="_Toc236810578"/>
      <w:bookmarkStart w:id="737" w:name="_Toc236814474"/>
      <w:bookmarkStart w:id="738" w:name="_Toc237328113"/>
      <w:bookmarkStart w:id="739" w:name="_Toc237145168"/>
      <w:bookmarkStart w:id="740" w:name="_Toc237144535"/>
      <w:bookmarkStart w:id="741" w:name="_Toc237067040"/>
      <w:bookmarkStart w:id="742" w:name="_Toc237328746"/>
      <w:bookmarkStart w:id="743" w:name="_Toc236813114"/>
      <w:bookmarkStart w:id="744" w:name="_Toc237156339"/>
      <w:bookmarkStart w:id="745" w:name="_Toc236812481"/>
      <w:bookmarkStart w:id="746" w:name="_Toc237068079"/>
      <w:bookmarkStart w:id="747" w:name="_Toc236813242"/>
      <w:bookmarkStart w:id="748" w:name="_Toc236812483"/>
      <w:bookmarkStart w:id="749" w:name="_Toc236812477"/>
      <w:bookmarkStart w:id="750" w:name="_Toc236812480"/>
      <w:bookmarkStart w:id="751" w:name="_Toc236811846"/>
      <w:bookmarkStart w:id="752" w:name="_Toc236811212"/>
      <w:bookmarkStart w:id="753" w:name="_Toc236810577"/>
      <w:bookmarkStart w:id="754" w:name="_Toc237328745"/>
      <w:bookmarkStart w:id="755" w:name="_Toc237328112"/>
      <w:bookmarkStart w:id="756" w:name="_Toc237156338"/>
      <w:bookmarkStart w:id="757" w:name="_Toc236810576"/>
      <w:bookmarkStart w:id="758" w:name="_Toc236811354"/>
      <w:bookmarkStart w:id="759" w:name="_Toc236815102"/>
      <w:bookmarkStart w:id="760" w:name="_Toc237067039"/>
      <w:bookmarkStart w:id="761" w:name="_Toc237145230"/>
      <w:bookmarkStart w:id="762" w:name="_Toc236815008"/>
      <w:bookmarkStart w:id="763" w:name="_Toc236814380"/>
      <w:bookmarkStart w:id="764" w:name="_Toc236813746"/>
      <w:bookmarkStart w:id="765" w:name="_Toc236813112"/>
      <w:bookmarkStart w:id="766" w:name="_Toc236812479"/>
      <w:bookmarkStart w:id="767" w:name="_Toc236811845"/>
      <w:bookmarkStart w:id="768" w:name="_Toc236811211"/>
      <w:bookmarkStart w:id="769" w:name="_Toc237145167"/>
      <w:bookmarkStart w:id="770" w:name="_Toc237328744"/>
      <w:bookmarkStart w:id="771" w:name="_Toc237156340"/>
      <w:bookmarkStart w:id="772" w:name="_Toc236811207"/>
      <w:bookmarkStart w:id="773" w:name="_Toc237144533"/>
      <w:bookmarkStart w:id="774" w:name="_Toc237068077"/>
      <w:bookmarkStart w:id="775" w:name="_Toc237067038"/>
      <w:bookmarkStart w:id="776" w:name="_Toc237048620"/>
      <w:bookmarkStart w:id="777" w:name="_Toc236815007"/>
      <w:bookmarkStart w:id="778" w:name="_Toc237328741"/>
      <w:bookmarkStart w:id="779" w:name="_Toc237328108"/>
      <w:bookmarkStart w:id="780" w:name="_Toc236813111"/>
      <w:bookmarkStart w:id="781" w:name="_Toc236811841"/>
      <w:bookmarkStart w:id="782" w:name="_Toc236811844"/>
      <w:bookmarkStart w:id="783" w:name="_Toc236813741"/>
      <w:bookmarkStart w:id="784" w:name="_Toc237068076"/>
      <w:bookmarkStart w:id="785" w:name="_Toc237328743"/>
      <w:bookmarkStart w:id="786" w:name="_Toc237156336"/>
      <w:bookmarkStart w:id="787" w:name="_Toc237144532"/>
      <w:bookmarkStart w:id="788" w:name="_Toc237067037"/>
      <w:bookmarkStart w:id="789" w:name="_Toc237048619"/>
      <w:bookmarkStart w:id="790" w:name="_Toc236814379"/>
      <w:bookmarkStart w:id="791" w:name="_Toc236815009"/>
      <w:bookmarkStart w:id="792" w:name="_Toc237067042"/>
      <w:bookmarkStart w:id="793" w:name="_Toc237144534"/>
      <w:bookmarkStart w:id="794" w:name="_Toc237145166"/>
      <w:bookmarkStart w:id="795" w:name="_Toc236812507"/>
      <w:bookmarkStart w:id="796" w:name="_Toc236813811"/>
      <w:bookmarkStart w:id="797" w:name="_Toc237328107"/>
      <w:bookmarkStart w:id="798" w:name="_Toc237067102"/>
      <w:bookmarkStart w:id="799" w:name="_Toc236811843"/>
      <w:bookmarkStart w:id="800" w:name="_Toc236811209"/>
      <w:bookmarkStart w:id="801" w:name="_Toc236810574"/>
      <w:bookmarkStart w:id="802" w:name="_Toc237328742"/>
      <w:bookmarkStart w:id="803" w:name="_Toc236811842"/>
      <w:bookmarkStart w:id="804" w:name="_Toc237328178"/>
      <w:bookmarkStart w:id="805" w:name="_Toc236810573"/>
      <w:bookmarkStart w:id="806" w:name="_Toc237068142"/>
      <w:bookmarkStart w:id="807" w:name="_Toc237068075"/>
      <w:bookmarkStart w:id="808" w:name="_Toc236813110"/>
      <w:bookmarkStart w:id="809" w:name="_Toc237048618"/>
      <w:bookmarkStart w:id="810" w:name="_Toc236815005"/>
      <w:bookmarkStart w:id="811" w:name="_Toc236814377"/>
      <w:bookmarkStart w:id="812" w:name="_Toc236813743"/>
      <w:bookmarkStart w:id="813" w:name="_Toc236813109"/>
      <w:bookmarkStart w:id="814" w:name="_Toc236812476"/>
      <w:bookmarkStart w:id="815" w:name="_Toc236815006"/>
      <w:bookmarkStart w:id="816" w:name="_Toc237328110"/>
      <w:bookmarkStart w:id="817" w:name="_Toc236814378"/>
      <w:bookmarkStart w:id="818" w:name="_Toc237145165"/>
      <w:bookmarkStart w:id="819" w:name="_Toc236814381"/>
      <w:bookmarkStart w:id="820" w:name="_Toc237328739"/>
      <w:bookmarkStart w:id="821" w:name="_Toc237144528"/>
      <w:bookmarkStart w:id="822" w:name="_Toc237156334"/>
      <w:bookmarkStart w:id="823" w:name="_Toc236815004"/>
      <w:bookmarkStart w:id="824" w:name="_Toc236814376"/>
      <w:bookmarkStart w:id="825" w:name="_Toc236813742"/>
      <w:bookmarkStart w:id="826" w:name="_Toc236813108"/>
      <w:bookmarkStart w:id="827" w:name="_Toc237067035"/>
      <w:bookmarkStart w:id="828" w:name="_Toc236814375"/>
      <w:bookmarkStart w:id="829" w:name="_Toc237048617"/>
      <w:bookmarkStart w:id="830" w:name="_Toc236814374"/>
      <w:bookmarkStart w:id="831" w:name="_Toc237144530"/>
      <w:bookmarkStart w:id="832" w:name="_Global_operation"/>
      <w:bookmarkStart w:id="833" w:name="_Toc237156333"/>
      <w:bookmarkStart w:id="834" w:name="_Toc237145162"/>
      <w:bookmarkStart w:id="835" w:name="_Toc237144529"/>
      <w:bookmarkStart w:id="836" w:name="_Toc237068073"/>
      <w:bookmarkStart w:id="837" w:name="_Toc237156335"/>
      <w:bookmarkStart w:id="838" w:name="_Toc237067034"/>
      <w:bookmarkStart w:id="839" w:name="_Toc237145164"/>
      <w:bookmarkStart w:id="840" w:name="_Toc236813745"/>
      <w:bookmarkStart w:id="841" w:name="_Toc237156337"/>
      <w:bookmarkStart w:id="842" w:name="_Toc236811210"/>
      <w:bookmarkStart w:id="843" w:name="_Toc237328740"/>
      <w:bookmarkStart w:id="844" w:name="_Toc237145161"/>
      <w:bookmarkStart w:id="845" w:name="_Toc236813107"/>
      <w:bookmarkStart w:id="846" w:name="_Toc236812474"/>
      <w:bookmarkStart w:id="847" w:name="_Toc236811840"/>
      <w:bookmarkStart w:id="848" w:name="_Toc236811206"/>
      <w:bookmarkStart w:id="849" w:name="_Toc236810571"/>
      <w:bookmarkStart w:id="850" w:name="_Toc237068072"/>
      <w:bookmarkStart w:id="851" w:name="_Toc237328106"/>
      <w:bookmarkStart w:id="852" w:name="_Toc237156332"/>
      <w:bookmarkStart w:id="853" w:name="_Toc236810575"/>
      <w:bookmarkStart w:id="854" w:name="_Toc237145163"/>
      <w:bookmarkStart w:id="855" w:name="_Toc237068074"/>
      <w:bookmarkStart w:id="856" w:name="_Toc237048616"/>
      <w:bookmarkStart w:id="857" w:name="_Toc236811839"/>
      <w:bookmarkStart w:id="858" w:name="_Toc236812473"/>
      <w:bookmarkStart w:id="859" w:name="_Toc236813106"/>
      <w:bookmarkStart w:id="860" w:name="_Toc236815003"/>
      <w:bookmarkStart w:id="861" w:name="_Toc236813740"/>
      <w:bookmarkStart w:id="862" w:name="_Toc236815002"/>
      <w:bookmarkStart w:id="863" w:name="_Toc237067033"/>
      <w:bookmarkStart w:id="864" w:name="_Toc236813744"/>
      <w:bookmarkStart w:id="865" w:name="_Toc237048615"/>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r>
        <w:rPr>
          <w:noProof/>
        </w:rPr>
        <w:drawing>
          <wp:inline distT="0" distB="0" distL="0" distR="0" wp14:anchorId="7BE69747" wp14:editId="58467FD1">
            <wp:extent cx="300990" cy="288925"/>
            <wp:effectExtent l="0" t="0" r="0" b="0"/>
            <wp:docPr id="7"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pic:cNvPicPr>
                      <a:picLocks noChangeAspect="1" noChangeArrowheads="1"/>
                    </pic:cNvPicPr>
                  </pic:nvPicPr>
                  <pic:blipFill>
                    <a:blip r:embed="rId21"/>
                    <a:stretch>
                      <a:fillRect/>
                    </a:stretch>
                  </pic:blipFill>
                  <pic:spPr bwMode="auto">
                    <a:xfrm>
                      <a:off x="0" y="0"/>
                      <a:ext cx="300990" cy="288925"/>
                    </a:xfrm>
                    <a:prstGeom prst="rect">
                      <a:avLst/>
                    </a:prstGeom>
                  </pic:spPr>
                </pic:pic>
              </a:graphicData>
            </a:graphic>
          </wp:inline>
        </w:drawing>
      </w:r>
      <w:r>
        <w:rPr>
          <w:b/>
        </w:rPr>
        <w:t xml:space="preserve"> </w:t>
      </w:r>
    </w:p>
    <w:p w14:paraId="1E71700F" w14:textId="77777777" w:rsidR="00FC19CC" w:rsidRDefault="008F3141">
      <w:r>
        <w:rPr>
          <w:b/>
          <w:bCs/>
        </w:rPr>
        <w:t>Be aware of:</w:t>
      </w:r>
      <w:r>
        <w:t xml:space="preserve"> implementation choice is needed or side-effect needs to be handled.</w:t>
      </w:r>
    </w:p>
    <w:p w14:paraId="00E4BE21" w14:textId="77777777" w:rsidR="00FC19CC" w:rsidRDefault="00FC19CC"/>
    <w:p w14:paraId="625EA0D3" w14:textId="77777777" w:rsidR="00FC19CC" w:rsidRDefault="008F3141">
      <w:r>
        <w:rPr>
          <w:noProof/>
        </w:rPr>
        <w:drawing>
          <wp:inline distT="0" distB="0" distL="0" distR="0" wp14:anchorId="23A26D0A" wp14:editId="293DD2A1">
            <wp:extent cx="342900" cy="328930"/>
            <wp:effectExtent l="0" t="0" r="0" b="0"/>
            <wp:docPr id="8"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pic:cNvPicPr>
                      <a:picLocks noChangeAspect="1" noChangeArrowheads="1"/>
                    </pic:cNvPicPr>
                  </pic:nvPicPr>
                  <pic:blipFill>
                    <a:blip r:embed="rId22"/>
                    <a:stretch>
                      <a:fillRect/>
                    </a:stretch>
                  </pic:blipFill>
                  <pic:spPr bwMode="auto">
                    <a:xfrm>
                      <a:off x="0" y="0"/>
                      <a:ext cx="342900" cy="328930"/>
                    </a:xfrm>
                    <a:prstGeom prst="rect">
                      <a:avLst/>
                    </a:prstGeom>
                  </pic:spPr>
                </pic:pic>
              </a:graphicData>
            </a:graphic>
          </wp:inline>
        </w:drawing>
      </w:r>
    </w:p>
    <w:p w14:paraId="634C9844" w14:textId="77777777" w:rsidR="00FC19CC" w:rsidRDefault="008F3141">
      <w:r>
        <w:rPr>
          <w:b/>
          <w:bCs/>
        </w:rPr>
        <w:t>Implementation advice:</w:t>
      </w:r>
      <w:r>
        <w:t xml:space="preserve"> Guide line for implementation mostly related to performance.</w:t>
      </w:r>
    </w:p>
    <w:p w14:paraId="0C7A574D" w14:textId="77777777" w:rsidR="00FC19CC" w:rsidRDefault="00FC19CC"/>
    <w:p w14:paraId="4C73DC58" w14:textId="77777777" w:rsidR="00FC19CC" w:rsidRDefault="00FC19CC"/>
    <w:p w14:paraId="13D8FEBA" w14:textId="77777777" w:rsidR="00FC19CC" w:rsidRDefault="00FC19CC"/>
    <w:p w14:paraId="16B9F979" w14:textId="77777777" w:rsidR="00FC19CC" w:rsidRDefault="008F3141">
      <w:pPr>
        <w:pStyle w:val="Kop1"/>
        <w:numPr>
          <w:ilvl w:val="0"/>
          <w:numId w:val="4"/>
        </w:numPr>
      </w:pPr>
      <w:bookmarkStart w:id="866" w:name="_Toc284413654"/>
      <w:bookmarkStart w:id="867" w:name="_Toc254779153"/>
      <w:bookmarkStart w:id="868" w:name="_Toc370376415"/>
      <w:bookmarkStart w:id="869" w:name="_Toc496167966"/>
      <w:bookmarkStart w:id="870" w:name="_Toc284413621"/>
      <w:bookmarkStart w:id="871" w:name="_Toc287455220"/>
      <w:bookmarkStart w:id="872" w:name="_Toc343778516"/>
      <w:bookmarkStart w:id="873" w:name="_Toc254789306"/>
      <w:bookmarkStart w:id="874" w:name="_Toc254783252"/>
      <w:bookmarkStart w:id="875" w:name="_Toc527025461"/>
      <w:bookmarkStart w:id="876" w:name="_Toc2843224"/>
      <w:bookmarkEnd w:id="866"/>
      <w:bookmarkEnd w:id="867"/>
      <w:bookmarkEnd w:id="868"/>
      <w:bookmarkEnd w:id="869"/>
      <w:bookmarkEnd w:id="870"/>
      <w:bookmarkEnd w:id="871"/>
      <w:bookmarkEnd w:id="872"/>
      <w:bookmarkEnd w:id="873"/>
      <w:bookmarkEnd w:id="874"/>
      <w:r>
        <w:lastRenderedPageBreak/>
        <w:t>Basic Concepts</w:t>
      </w:r>
      <w:bookmarkEnd w:id="875"/>
      <w:bookmarkEnd w:id="876"/>
    </w:p>
    <w:p w14:paraId="77A45405" w14:textId="77777777" w:rsidR="00FC19CC" w:rsidRDefault="008F3141">
      <w:pPr>
        <w:pStyle w:val="Kop2"/>
        <w:numPr>
          <w:ilvl w:val="1"/>
          <w:numId w:val="4"/>
        </w:numPr>
      </w:pPr>
      <w:bookmarkStart w:id="877" w:name="_Toc370376416"/>
      <w:bookmarkStart w:id="878" w:name="_Toc527025462"/>
      <w:bookmarkStart w:id="879" w:name="_Toc2843225"/>
      <w:bookmarkEnd w:id="877"/>
      <w:r>
        <w:t>JSONRPC API calls</w:t>
      </w:r>
      <w:bookmarkEnd w:id="878"/>
      <w:bookmarkEnd w:id="879"/>
    </w:p>
    <w:p w14:paraId="76384570" w14:textId="14B32092" w:rsidR="008F3141" w:rsidRDefault="008F3141" w:rsidP="00F67BE7">
      <w:pPr>
        <w:jc w:val="both"/>
        <w:rPr>
          <w:lang w:eastAsia="ar-SA"/>
        </w:rPr>
      </w:pPr>
      <w:r>
        <w:rPr>
          <w:lang w:eastAsia="ar-SA"/>
        </w:rPr>
        <w:t xml:space="preserve">This chapter discusses the basic concept of the </w:t>
      </w:r>
      <w:proofErr w:type="spellStart"/>
      <w:r>
        <w:rPr>
          <w:lang w:eastAsia="ar-SA"/>
        </w:rPr>
        <w:t>WPEFram</w:t>
      </w:r>
      <w:r w:rsidR="006A614F">
        <w:rPr>
          <w:lang w:eastAsia="ar-SA"/>
        </w:rPr>
        <w:t>e</w:t>
      </w:r>
      <w:r>
        <w:rPr>
          <w:lang w:eastAsia="ar-SA"/>
        </w:rPr>
        <w:t>work</w:t>
      </w:r>
      <w:proofErr w:type="spellEnd"/>
      <w:r>
        <w:rPr>
          <w:lang w:eastAsia="ar-SA"/>
        </w:rPr>
        <w:t xml:space="preserve"> API interface from a client perspective. The concept can be applied</w:t>
      </w:r>
      <w:r w:rsidR="00EF3BC2">
        <w:rPr>
          <w:lang w:eastAsia="ar-SA"/>
        </w:rPr>
        <w:t xml:space="preserve"> </w:t>
      </w:r>
      <w:r>
        <w:rPr>
          <w:lang w:eastAsia="ar-SA"/>
        </w:rPr>
        <w:t xml:space="preserve">using the body of the </w:t>
      </w:r>
      <w:proofErr w:type="spellStart"/>
      <w:r>
        <w:rPr>
          <w:lang w:eastAsia="ar-SA"/>
        </w:rPr>
        <w:t>RESTFul</w:t>
      </w:r>
      <w:proofErr w:type="spellEnd"/>
      <w:r>
        <w:rPr>
          <w:lang w:eastAsia="ar-SA"/>
        </w:rPr>
        <w:t xml:space="preserve"> API (as described in </w:t>
      </w:r>
      <w:r>
        <w:rPr>
          <w:rFonts w:cs="Arial"/>
          <w:lang w:eastAsia="ar-SA"/>
        </w:rPr>
        <w:t>§</w:t>
      </w:r>
      <w:r>
        <w:rPr>
          <w:lang w:eastAsia="ar-SA"/>
        </w:rPr>
        <w:fldChar w:fldCharType="begin"/>
      </w:r>
      <w:r>
        <w:rPr>
          <w:lang w:eastAsia="ar-SA"/>
        </w:rPr>
        <w:instrText xml:space="preserve"> REF _Ref2064111 \w \h </w:instrText>
      </w:r>
      <w:r w:rsidR="00EF3BC2">
        <w:rPr>
          <w:lang w:eastAsia="ar-SA"/>
        </w:rPr>
        <w:instrText xml:space="preserve"> \* MERGEFORMAT </w:instrText>
      </w:r>
      <w:r>
        <w:rPr>
          <w:lang w:eastAsia="ar-SA"/>
        </w:rPr>
      </w:r>
      <w:r>
        <w:rPr>
          <w:lang w:eastAsia="ar-SA"/>
        </w:rPr>
        <w:fldChar w:fldCharType="separate"/>
      </w:r>
      <w:r w:rsidR="006A614F">
        <w:rPr>
          <w:lang w:eastAsia="ar-SA"/>
        </w:rPr>
        <w:t>2.2</w:t>
      </w:r>
      <w:r>
        <w:rPr>
          <w:lang w:eastAsia="ar-SA"/>
        </w:rPr>
        <w:fldChar w:fldCharType="end"/>
      </w:r>
      <w:r>
        <w:rPr>
          <w:lang w:eastAsia="ar-SA"/>
        </w:rPr>
        <w:t xml:space="preserve"> </w:t>
      </w:r>
      <w:r>
        <w:rPr>
          <w:lang w:eastAsia="ar-SA"/>
        </w:rPr>
        <w:fldChar w:fldCharType="begin"/>
      </w:r>
      <w:r>
        <w:rPr>
          <w:lang w:eastAsia="ar-SA"/>
        </w:rPr>
        <w:instrText xml:space="preserve"> REF _Ref2064111 \h </w:instrText>
      </w:r>
      <w:r w:rsidR="00EF3BC2">
        <w:rPr>
          <w:lang w:eastAsia="ar-SA"/>
        </w:rPr>
        <w:instrText xml:space="preserve"> \* MERGEFORMAT </w:instrText>
      </w:r>
      <w:r>
        <w:rPr>
          <w:lang w:eastAsia="ar-SA"/>
        </w:rPr>
      </w:r>
      <w:r>
        <w:rPr>
          <w:lang w:eastAsia="ar-SA"/>
        </w:rPr>
        <w:fldChar w:fldCharType="separate"/>
      </w:r>
      <w:r w:rsidR="006A614F">
        <w:t>RESTful API calls [deprecated]</w:t>
      </w:r>
      <w:r>
        <w:rPr>
          <w:lang w:eastAsia="ar-SA"/>
        </w:rPr>
        <w:fldChar w:fldCharType="end"/>
      </w:r>
      <w:r>
        <w:rPr>
          <w:lang w:eastAsia="ar-SA"/>
        </w:rPr>
        <w:t xml:space="preserve">) or as a JSON message over the </w:t>
      </w:r>
      <w:r w:rsidR="00C12BB6">
        <w:rPr>
          <w:lang w:eastAsia="ar-SA"/>
        </w:rPr>
        <w:t xml:space="preserve">Web Socket( as described in </w:t>
      </w:r>
      <w:r>
        <w:rPr>
          <w:rFonts w:cs="Arial"/>
          <w:lang w:eastAsia="ar-SA"/>
        </w:rPr>
        <w:t>§</w:t>
      </w:r>
      <w:r>
        <w:rPr>
          <w:lang w:eastAsia="ar-SA"/>
        </w:rPr>
        <w:fldChar w:fldCharType="begin"/>
      </w:r>
      <w:r>
        <w:rPr>
          <w:lang w:eastAsia="ar-SA"/>
        </w:rPr>
        <w:instrText xml:space="preserve"> REF _Ref2064276 \w \h </w:instrText>
      </w:r>
      <w:r w:rsidR="00EF3BC2">
        <w:rPr>
          <w:lang w:eastAsia="ar-SA"/>
        </w:rPr>
        <w:instrText xml:space="preserve"> \* MERGEFORMAT </w:instrText>
      </w:r>
      <w:r>
        <w:rPr>
          <w:lang w:eastAsia="ar-SA"/>
        </w:rPr>
      </w:r>
      <w:r>
        <w:rPr>
          <w:lang w:eastAsia="ar-SA"/>
        </w:rPr>
        <w:fldChar w:fldCharType="separate"/>
      </w:r>
      <w:r w:rsidR="006A614F">
        <w:rPr>
          <w:lang w:eastAsia="ar-SA"/>
        </w:rPr>
        <w:t>2.3</w:t>
      </w:r>
      <w:r>
        <w:rPr>
          <w:lang w:eastAsia="ar-SA"/>
        </w:rPr>
        <w:fldChar w:fldCharType="end"/>
      </w:r>
      <w:r>
        <w:rPr>
          <w:lang w:eastAsia="ar-SA"/>
        </w:rPr>
        <w:t xml:space="preserve"> </w:t>
      </w:r>
      <w:r>
        <w:rPr>
          <w:lang w:eastAsia="ar-SA"/>
        </w:rPr>
        <w:fldChar w:fldCharType="begin"/>
      </w:r>
      <w:r>
        <w:rPr>
          <w:lang w:eastAsia="ar-SA"/>
        </w:rPr>
        <w:instrText xml:space="preserve"> REF _Ref2064282 \h </w:instrText>
      </w:r>
      <w:r w:rsidR="00EF3BC2">
        <w:rPr>
          <w:lang w:eastAsia="ar-SA"/>
        </w:rPr>
        <w:instrText xml:space="preserve"> \* MERGEFORMAT </w:instrText>
      </w:r>
      <w:r>
        <w:rPr>
          <w:lang w:eastAsia="ar-SA"/>
        </w:rPr>
      </w:r>
      <w:r>
        <w:rPr>
          <w:lang w:eastAsia="ar-SA"/>
        </w:rPr>
        <w:fldChar w:fldCharType="separate"/>
      </w:r>
      <w:r w:rsidR="006A614F">
        <w:t>Web sockets</w:t>
      </w:r>
      <w:r>
        <w:rPr>
          <w:lang w:eastAsia="ar-SA"/>
        </w:rPr>
        <w:fldChar w:fldCharType="end"/>
      </w:r>
      <w:r>
        <w:rPr>
          <w:lang w:eastAsia="ar-SA"/>
        </w:rPr>
        <w:t>)</w:t>
      </w:r>
      <w:r w:rsidR="00C12BB6">
        <w:rPr>
          <w:lang w:eastAsia="ar-SA"/>
        </w:rPr>
        <w:t>.</w:t>
      </w:r>
    </w:p>
    <w:p w14:paraId="67CCE32E" w14:textId="77777777" w:rsidR="00C12BB6" w:rsidRDefault="00C12BB6" w:rsidP="008F3141">
      <w:pPr>
        <w:rPr>
          <w:lang w:eastAsia="ar-SA"/>
        </w:rPr>
      </w:pPr>
    </w:p>
    <w:p w14:paraId="3A34418A" w14:textId="6BCBBC31" w:rsidR="00C41E82" w:rsidRDefault="00C12BB6" w:rsidP="00C41E82">
      <w:pPr>
        <w:rPr>
          <w:lang w:eastAsia="ar-SA"/>
        </w:rPr>
      </w:pPr>
      <w:r>
        <w:rPr>
          <w:lang w:eastAsia="ar-SA"/>
        </w:rPr>
        <w:t xml:space="preserve">The JSONRPC message format is conform </w:t>
      </w:r>
      <w:hyperlink r:id="rId23" w:history="1">
        <w:r w:rsidR="008E264E" w:rsidRPr="00F756AC">
          <w:rPr>
            <w:rStyle w:val="Hyperlink"/>
            <w:lang w:eastAsia="ar-SA"/>
          </w:rPr>
          <w:t>https://www.jsonrpc.org/specification</w:t>
        </w:r>
      </w:hyperlink>
      <w:r w:rsidR="008E264E">
        <w:rPr>
          <w:lang w:eastAsia="ar-SA"/>
        </w:rPr>
        <w:t xml:space="preserve"> and this specification is using JSON conform RFC4627.</w:t>
      </w:r>
    </w:p>
    <w:p w14:paraId="01C31F35" w14:textId="77777777" w:rsidR="00C41E82" w:rsidRDefault="00C41E82" w:rsidP="00C41E82">
      <w:pPr>
        <w:pStyle w:val="Kop3"/>
        <w:numPr>
          <w:ilvl w:val="2"/>
          <w:numId w:val="4"/>
        </w:numPr>
      </w:pPr>
      <w:bookmarkStart w:id="880" w:name="_Ref2842051"/>
      <w:bookmarkStart w:id="881" w:name="_Ref2842056"/>
      <w:bookmarkStart w:id="882" w:name="_Ref2842061"/>
      <w:bookmarkStart w:id="883" w:name="_Toc2843226"/>
      <w:r>
        <w:t>Designator definition</w:t>
      </w:r>
      <w:bookmarkEnd w:id="880"/>
      <w:bookmarkEnd w:id="881"/>
      <w:bookmarkEnd w:id="882"/>
      <w:bookmarkEnd w:id="883"/>
    </w:p>
    <w:p w14:paraId="3590E017" w14:textId="77777777" w:rsidR="00C41E82" w:rsidRPr="00C12BB6" w:rsidRDefault="00C41E82" w:rsidP="00C41E82">
      <w:pPr>
        <w:rPr>
          <w:lang w:eastAsia="ar-SA"/>
        </w:rPr>
      </w:pPr>
      <w:r>
        <w:rPr>
          <w:lang w:eastAsia="ar-SA"/>
        </w:rPr>
        <w:t xml:space="preserve">The </w:t>
      </w:r>
      <w:r w:rsidR="00122BB7">
        <w:rPr>
          <w:lang w:eastAsia="ar-SA"/>
        </w:rPr>
        <w:t>designator</w:t>
      </w:r>
      <w:r>
        <w:rPr>
          <w:lang w:eastAsia="ar-SA"/>
        </w:rPr>
        <w:t xml:space="preserve"> is split up in three elements</w:t>
      </w:r>
      <w:r w:rsidR="00122BB7">
        <w:rPr>
          <w:lang w:eastAsia="ar-SA"/>
        </w:rPr>
        <w:t>:</w:t>
      </w:r>
    </w:p>
    <w:p w14:paraId="11F18FCD" w14:textId="77777777" w:rsidR="00C41E82" w:rsidRPr="00C12BB6" w:rsidRDefault="00C41E82" w:rsidP="00C41E82">
      <w:pPr>
        <w:rPr>
          <w:lang w:eastAsia="ar-SA"/>
        </w:rPr>
      </w:pPr>
    </w:p>
    <w:p w14:paraId="7B2673DA" w14:textId="77777777" w:rsidR="00C41E82" w:rsidRPr="008F3141" w:rsidRDefault="00C41E82" w:rsidP="00C41E82">
      <w:pPr>
        <w:rPr>
          <w:lang w:eastAsia="ar-SA"/>
        </w:rPr>
      </w:pPr>
      <w:r>
        <w:rPr>
          <w:noProof/>
          <w:lang w:eastAsia="ar-SA"/>
        </w:rPr>
        <mc:AlternateContent>
          <mc:Choice Requires="wps">
            <w:drawing>
              <wp:anchor distT="45720" distB="45720" distL="114300" distR="114300" simplePos="0" relativeHeight="251691008" behindDoc="0" locked="0" layoutInCell="1" allowOverlap="1" wp14:anchorId="43C63498" wp14:editId="25DC7759">
                <wp:simplePos x="0" y="0"/>
                <wp:positionH relativeFrom="column">
                  <wp:posOffset>2198370</wp:posOffset>
                </wp:positionH>
                <wp:positionV relativeFrom="paragraph">
                  <wp:posOffset>6985</wp:posOffset>
                </wp:positionV>
                <wp:extent cx="1054100" cy="1404620"/>
                <wp:effectExtent l="0" t="0" r="12700" b="2413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7778AB59" w14:textId="77777777" w:rsidR="006A614F" w:rsidRPr="00C41E82" w:rsidRDefault="006A614F" w:rsidP="00C41E82">
                            <w:pPr>
                              <w:jc w:val="center"/>
                              <w:rPr>
                                <w:lang w:val="nl-NL"/>
                              </w:rPr>
                            </w:pPr>
                            <w: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63498" id="_x0000_t202" coordsize="21600,21600" o:spt="202" path="m,l,21600r21600,l21600,xe">
                <v:stroke joinstyle="miter"/>
                <v:path gradientshapeok="t" o:connecttype="rect"/>
              </v:shapetype>
              <v:shape id="Tekstvak 2" o:spid="_x0000_s1028" type="#_x0000_t202" style="position:absolute;margin-left:173.1pt;margin-top:.55pt;width:83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" fillcolor="#fbd4b4 [1305]">
                <v:textbox style="mso-fit-shape-to-text:t">
                  <w:txbxContent>
                    <w:p w14:paraId="7778AB59" w14:textId="77777777" w:rsidR="006A614F" w:rsidRPr="00C41E82" w:rsidRDefault="006A614F" w:rsidP="00C41E82">
                      <w:pPr>
                        <w:jc w:val="center"/>
                        <w:rPr>
                          <w:lang w:val="nl-NL"/>
                        </w:rPr>
                      </w:pPr>
                      <w:r>
                        <w:t>METHOD</w:t>
                      </w:r>
                    </w:p>
                  </w:txbxContent>
                </v:textbox>
                <w10:wrap type="square"/>
              </v:shape>
            </w:pict>
          </mc:Fallback>
        </mc:AlternateContent>
      </w:r>
      <w:r>
        <w:rPr>
          <w:noProof/>
          <w:lang w:eastAsia="ar-SA"/>
        </w:rPr>
        <mc:AlternateContent>
          <mc:Choice Requires="wps">
            <w:drawing>
              <wp:anchor distT="45720" distB="45720" distL="114300" distR="114300" simplePos="0" relativeHeight="251676672" behindDoc="0" locked="0" layoutInCell="1" allowOverlap="1" wp14:anchorId="15DB59CA" wp14:editId="1B1066AA">
                <wp:simplePos x="0" y="0"/>
                <wp:positionH relativeFrom="column">
                  <wp:posOffset>1163320</wp:posOffset>
                </wp:positionH>
                <wp:positionV relativeFrom="paragraph">
                  <wp:posOffset>6985</wp:posOffset>
                </wp:positionV>
                <wp:extent cx="1054100" cy="1404620"/>
                <wp:effectExtent l="0" t="0" r="12700" b="2413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5542FCCA" w14:textId="77777777" w:rsidR="006A614F" w:rsidRPr="00C41E82" w:rsidRDefault="006A614F" w:rsidP="00C41E82">
                            <w:pPr>
                              <w:jc w:val="center"/>
                              <w:rPr>
                                <w:lang w:val="nl-NL"/>
                              </w:rPr>
                            </w:pPr>
                            <w:r>
                              <w:t>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B59CA" id="_x0000_s1029" type="#_x0000_t202" style="position:absolute;margin-left:91.6pt;margin-top:.55pt;width:8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" fillcolor="#fbd4b4 [1305]">
                <v:textbox style="mso-fit-shape-to-text:t">
                  <w:txbxContent>
                    <w:p w14:paraId="5542FCCA" w14:textId="77777777" w:rsidR="006A614F" w:rsidRPr="00C41E82" w:rsidRDefault="006A614F" w:rsidP="00C41E82">
                      <w:pPr>
                        <w:jc w:val="center"/>
                        <w:rPr>
                          <w:lang w:val="nl-NL"/>
                        </w:rPr>
                      </w:pPr>
                      <w:r>
                        <w:t>VERSION</w:t>
                      </w:r>
                    </w:p>
                  </w:txbxContent>
                </v:textbox>
                <w10:wrap type="square"/>
              </v:shape>
            </w:pict>
          </mc:Fallback>
        </mc:AlternateContent>
      </w:r>
      <w:r>
        <w:rPr>
          <w:noProof/>
          <w:lang w:eastAsia="ar-SA"/>
        </w:rPr>
        <mc:AlternateContent>
          <mc:Choice Requires="wps">
            <w:drawing>
              <wp:anchor distT="45720" distB="45720" distL="114300" distR="114300" simplePos="0" relativeHeight="251662336" behindDoc="0" locked="0" layoutInCell="1" allowOverlap="1" wp14:anchorId="5F3F37C9" wp14:editId="174C046C">
                <wp:simplePos x="0" y="0"/>
                <wp:positionH relativeFrom="column">
                  <wp:posOffset>128270</wp:posOffset>
                </wp:positionH>
                <wp:positionV relativeFrom="paragraph">
                  <wp:posOffset>5715</wp:posOffset>
                </wp:positionV>
                <wp:extent cx="1054100" cy="1404620"/>
                <wp:effectExtent l="0" t="0" r="1270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404620"/>
                        </a:xfrm>
                        <a:prstGeom prst="rect">
                          <a:avLst/>
                        </a:prstGeom>
                        <a:solidFill>
                          <a:schemeClr val="accent6">
                            <a:lumMod val="40000"/>
                            <a:lumOff val="60000"/>
                          </a:schemeClr>
                        </a:solidFill>
                        <a:ln w="9525">
                          <a:solidFill>
                            <a:srgbClr val="000000"/>
                          </a:solidFill>
                          <a:miter lim="800000"/>
                          <a:headEnd/>
                          <a:tailEnd/>
                        </a:ln>
                      </wps:spPr>
                      <wps:txbx>
                        <w:txbxContent>
                          <w:p w14:paraId="4B05EF7B" w14:textId="77777777" w:rsidR="006A614F" w:rsidRPr="00C41E82" w:rsidRDefault="006A614F" w:rsidP="00C41E82">
                            <w:pPr>
                              <w:jc w:val="center"/>
                              <w:rPr>
                                <w:lang w:val="nl-NL"/>
                              </w:rPr>
                            </w:pPr>
                            <w:r>
                              <w:t>CALLSIGN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F37C9" id="_x0000_s1030" type="#_x0000_t202" style="position:absolute;margin-left:10.1pt;margin-top:.45pt;width: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" fillcolor="#fbd4b4 [1305]">
                <v:textbox style="mso-fit-shape-to-text:t">
                  <w:txbxContent>
                    <w:p w14:paraId="4B05EF7B" w14:textId="77777777" w:rsidR="006A614F" w:rsidRPr="00C41E82" w:rsidRDefault="006A614F" w:rsidP="00C41E82">
                      <w:pPr>
                        <w:jc w:val="center"/>
                        <w:rPr>
                          <w:lang w:val="nl-NL"/>
                        </w:rPr>
                      </w:pPr>
                      <w:r>
                        <w:t>CALLSIGN</w:t>
                      </w:r>
                    </w:p>
                  </w:txbxContent>
                </v:textbox>
                <w10:wrap type="square"/>
              </v:shape>
            </w:pict>
          </mc:Fallback>
        </mc:AlternateContent>
      </w:r>
    </w:p>
    <w:p w14:paraId="0D375DDF" w14:textId="77777777" w:rsidR="00C12BB6" w:rsidRDefault="00C12BB6" w:rsidP="008F3141">
      <w:pPr>
        <w:rPr>
          <w:lang w:eastAsia="ar-SA"/>
        </w:rPr>
      </w:pPr>
    </w:p>
    <w:p w14:paraId="2018E83D" w14:textId="77777777" w:rsidR="00C41E82" w:rsidRDefault="00C41E82" w:rsidP="008F3141">
      <w:pPr>
        <w:rPr>
          <w:lang w:eastAsia="ar-SA"/>
        </w:rPr>
      </w:pPr>
    </w:p>
    <w:p w14:paraId="769236C9" w14:textId="77777777" w:rsidR="00C41E82" w:rsidRDefault="00C41E82" w:rsidP="008F3141">
      <w:pPr>
        <w:rPr>
          <w:lang w:eastAsia="ar-SA"/>
        </w:rPr>
      </w:pPr>
      <w:r>
        <w:rPr>
          <w:lang w:eastAsia="ar-SA"/>
        </w:rPr>
        <w:t xml:space="preserve">The callsign is a </w:t>
      </w:r>
      <w:r w:rsidR="00122BB7">
        <w:rPr>
          <w:lang w:eastAsia="ar-SA"/>
        </w:rPr>
        <w:t>text that is made up of [‘A’..’Z’, ‘a’..’z’,’0’..’9’,’.’]</w:t>
      </w:r>
    </w:p>
    <w:p w14:paraId="624CB9EC" w14:textId="77777777" w:rsidR="00122BB7" w:rsidRDefault="00122BB7" w:rsidP="008F3141">
      <w:pPr>
        <w:rPr>
          <w:lang w:eastAsia="ar-SA"/>
        </w:rPr>
      </w:pPr>
      <w:r>
        <w:rPr>
          <w:lang w:eastAsia="ar-SA"/>
        </w:rPr>
        <w:t>The version is a number that is made up of [‘0’..’9’]</w:t>
      </w:r>
    </w:p>
    <w:p w14:paraId="34858B25" w14:textId="77777777" w:rsidR="00122BB7" w:rsidRDefault="00122BB7" w:rsidP="008F3141">
      <w:pPr>
        <w:rPr>
          <w:lang w:eastAsia="ar-SA"/>
        </w:rPr>
      </w:pPr>
      <w:r>
        <w:rPr>
          <w:lang w:eastAsia="ar-SA"/>
        </w:rPr>
        <w:t>The method is a text that is made up of [‘A’..’Z’, ‘a’..’z’,’0’..’9’]</w:t>
      </w:r>
    </w:p>
    <w:p w14:paraId="0237E050" w14:textId="77777777" w:rsidR="00122BB7" w:rsidRDefault="00122BB7" w:rsidP="008F3141">
      <w:pPr>
        <w:rPr>
          <w:lang w:eastAsia="ar-SA"/>
        </w:rPr>
      </w:pPr>
    </w:p>
    <w:p w14:paraId="34A516AF" w14:textId="016CFD1D" w:rsidR="00122BB7" w:rsidRDefault="00122BB7" w:rsidP="00F67BE7">
      <w:pPr>
        <w:jc w:val="both"/>
        <w:rPr>
          <w:lang w:eastAsia="ar-SA"/>
        </w:rPr>
      </w:pPr>
      <w:r>
        <w:rPr>
          <w:lang w:eastAsia="ar-SA"/>
        </w:rPr>
        <w:t xml:space="preserve">The callsign, with or without the version, indicate that the method should be handled by the plugin </w:t>
      </w:r>
      <w:r w:rsidR="00EF3BC2">
        <w:rPr>
          <w:lang w:eastAsia="ar-SA"/>
        </w:rPr>
        <w:t>indicated</w:t>
      </w:r>
      <w:r>
        <w:rPr>
          <w:lang w:eastAsia="ar-SA"/>
        </w:rPr>
        <w:t xml:space="preserve"> by the given callsign. The optional version number, </w:t>
      </w:r>
      <w:r w:rsidR="00EF3BC2">
        <w:rPr>
          <w:lang w:eastAsia="ar-SA"/>
        </w:rPr>
        <w:t>indicates</w:t>
      </w:r>
      <w:r>
        <w:rPr>
          <w:lang w:eastAsia="ar-SA"/>
        </w:rPr>
        <w:t xml:space="preserve"> that it is expecting that the destination does support that version. If the version is specified, but not supported, an error will be returned</w:t>
      </w:r>
      <w:r w:rsidR="00EF3BC2">
        <w:rPr>
          <w:lang w:eastAsia="ar-SA"/>
        </w:rPr>
        <w:t>.</w:t>
      </w:r>
    </w:p>
    <w:p w14:paraId="3C640534" w14:textId="40893C34" w:rsidR="00122BB7" w:rsidRDefault="00122BB7" w:rsidP="00F67BE7">
      <w:pPr>
        <w:jc w:val="both"/>
        <w:rPr>
          <w:lang w:eastAsia="ar-SA"/>
        </w:rPr>
      </w:pPr>
      <w:r>
        <w:rPr>
          <w:lang w:eastAsia="ar-SA"/>
        </w:rPr>
        <w:t xml:space="preserve">It is allowed to send a </w:t>
      </w:r>
      <w:commentRangeStart w:id="884"/>
      <w:commentRangeStart w:id="885"/>
      <w:r>
        <w:rPr>
          <w:lang w:eastAsia="ar-SA"/>
        </w:rPr>
        <w:t>[version.</w:t>
      </w:r>
      <w:r w:rsidR="006A614F">
        <w:rPr>
          <w:lang w:eastAsia="ar-SA"/>
        </w:rPr>
        <w:t>]</w:t>
      </w:r>
      <w:r>
        <w:rPr>
          <w:lang w:eastAsia="ar-SA"/>
        </w:rPr>
        <w:t xml:space="preserve">&lt;method&gt; </w:t>
      </w:r>
      <w:commentRangeEnd w:id="884"/>
      <w:r w:rsidR="00EF3BC2">
        <w:rPr>
          <w:rStyle w:val="Verwijzingopmerking"/>
          <w:rFonts w:eastAsia="Times New Roman" w:cs="Times New Roman"/>
          <w:bCs/>
          <w:lang w:val="en-GB" w:eastAsia="en-US"/>
        </w:rPr>
        <w:commentReference w:id="884"/>
      </w:r>
      <w:commentRangeEnd w:id="885"/>
      <w:r w:rsidR="006A614F">
        <w:rPr>
          <w:rStyle w:val="Verwijzingopmerking"/>
          <w:rFonts w:eastAsia="Times New Roman" w:cs="Times New Roman"/>
          <w:bCs/>
          <w:lang w:val="en-GB" w:eastAsia="en-US"/>
        </w:rPr>
        <w:commentReference w:id="885"/>
      </w:r>
      <w:r>
        <w:rPr>
          <w:lang w:eastAsia="ar-SA"/>
        </w:rPr>
        <w:t xml:space="preserve">only, if the communication endpoint resides on the given callsign. </w:t>
      </w:r>
    </w:p>
    <w:p w14:paraId="64286D43" w14:textId="3DE544A7" w:rsidR="00C12BB6" w:rsidRDefault="006D1FF9" w:rsidP="00C12BB6">
      <w:pPr>
        <w:pStyle w:val="Kop3"/>
        <w:numPr>
          <w:ilvl w:val="2"/>
          <w:numId w:val="4"/>
        </w:numPr>
      </w:pPr>
      <w:bookmarkStart w:id="886" w:name="_Ref2068139"/>
      <w:bookmarkStart w:id="887" w:name="_Toc2843227"/>
      <w:r>
        <w:t>Synchronous I</w:t>
      </w:r>
      <w:r w:rsidR="00C12BB6">
        <w:t>nvocation</w:t>
      </w:r>
      <w:bookmarkEnd w:id="886"/>
      <w:bookmarkEnd w:id="887"/>
    </w:p>
    <w:p w14:paraId="1F878539" w14:textId="5D53659B" w:rsidR="008E264E" w:rsidRDefault="008E264E" w:rsidP="008E264E">
      <w:pPr>
        <w:rPr>
          <w:lang w:eastAsia="ar-SA"/>
        </w:rPr>
      </w:pPr>
      <w:r>
        <w:rPr>
          <w:lang w:eastAsia="ar-SA"/>
        </w:rPr>
        <w:t>Checking for the existence of a method:</w:t>
      </w:r>
    </w:p>
    <w:p w14:paraId="548E6275" w14:textId="77777777" w:rsidR="008E264E" w:rsidRPr="003A789D" w:rsidRDefault="008E264E" w:rsidP="008E264E">
      <w:pPr>
        <w:rPr>
          <w:lang w:eastAsia="ar-SA"/>
        </w:rPr>
      </w:pPr>
      <w:r>
        <w:rPr>
          <w:noProof/>
        </w:rPr>
        <mc:AlternateContent>
          <mc:Choice Requires="wps">
            <w:drawing>
              <wp:inline distT="0" distB="0" distL="0" distR="0" wp14:anchorId="16701DAE" wp14:editId="662F5BAC">
                <wp:extent cx="5543550" cy="1035050"/>
                <wp:effectExtent l="0" t="0" r="19050" b="12700"/>
                <wp:docPr id="4" name="Rechthoek 4"/>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53F73D5"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6E4B7729" w14:textId="7695BA3A" w:rsidR="008E264E" w:rsidRDefault="008E264E" w:rsidP="008E264E">
                            <w:pPr>
                              <w:pStyle w:val="Textintable"/>
                              <w:rPr>
                                <w:rFonts w:ascii="Courier" w:hAnsi="Courier"/>
                                <w:color w:val="000000" w:themeColor="text1"/>
                              </w:rPr>
                            </w:pPr>
                            <w:r>
                              <w:rPr>
                                <w:rFonts w:ascii="Courier" w:hAnsi="Courier"/>
                                <w:color w:val="000000" w:themeColor="text1"/>
                              </w:rPr>
                              <w:t xml:space="preserve">  “</w:t>
                            </w:r>
                            <w:proofErr w:type="spellStart"/>
                            <w:del w:id="888" w:author="Fransen" w:date="2019-04-14T19:46:00Z">
                              <w:r w:rsidDel="005D72FB">
                                <w:rPr>
                                  <w:rFonts w:ascii="Courier" w:hAnsi="Courier"/>
                                  <w:color w:val="000000" w:themeColor="text1"/>
                                </w:rPr>
                                <w:delText>version</w:delText>
                              </w:r>
                            </w:del>
                            <w:ins w:id="889" w:author="Fransen" w:date="2019-04-14T19:46:00Z">
                              <w:r w:rsidR="005D72FB">
                                <w:rPr>
                                  <w:rFonts w:ascii="Courier" w:hAnsi="Courier"/>
                                  <w:color w:val="000000" w:themeColor="text1"/>
                                </w:rPr>
                                <w:t>jsonrpc</w:t>
                              </w:r>
                            </w:ins>
                            <w:proofErr w:type="spellEnd"/>
                            <w:r>
                              <w:rPr>
                                <w:rFonts w:ascii="Courier" w:hAnsi="Courier"/>
                                <w:color w:val="000000" w:themeColor="text1"/>
                              </w:rPr>
                              <w:t>”: “2.0”,</w:t>
                            </w:r>
                          </w:p>
                          <w:p w14:paraId="6027565B"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8E264E" w:rsidRDefault="008E264E" w:rsidP="008E264E">
                            <w:pPr>
                              <w:pStyle w:val="Textintable"/>
                              <w:rPr>
                                <w:rFonts w:ascii="Courier" w:hAnsi="Courier"/>
                                <w:color w:val="000000" w:themeColor="text1"/>
                              </w:rPr>
                            </w:pPr>
                            <w:r>
                              <w:rPr>
                                <w:rFonts w:ascii="Courier" w:hAnsi="Courier"/>
                                <w:color w:val="000000" w:themeColor="text1"/>
                              </w:rPr>
                              <w:t xml:space="preserve">  “method”: “firebolt.displaysettings.1.</w:t>
                            </w:r>
                            <w:r w:rsidR="00CD3F88">
                              <w:rPr>
                                <w:rFonts w:ascii="Courier" w:hAnsi="Courier"/>
                                <w:color w:val="000000" w:themeColor="text1"/>
                              </w:rPr>
                              <w:t>exists</w:t>
                            </w:r>
                            <w:r>
                              <w:rPr>
                                <w:rFonts w:ascii="Courier" w:hAnsi="Courier"/>
                                <w:color w:val="000000" w:themeColor="text1"/>
                              </w:rPr>
                              <w:t>”,</w:t>
                            </w:r>
                          </w:p>
                          <w:p w14:paraId="16998F97" w14:textId="32CAF691" w:rsidR="008E264E" w:rsidRDefault="008E264E" w:rsidP="008E264E">
                            <w:pPr>
                              <w:pStyle w:val="Textintable"/>
                              <w:rPr>
                                <w:rFonts w:ascii="Courier" w:hAnsi="Courier"/>
                                <w:color w:val="000000" w:themeColor="text1"/>
                              </w:rPr>
                            </w:pPr>
                            <w:r>
                              <w:rPr>
                                <w:rFonts w:ascii="Courier" w:hAnsi="Courier"/>
                                <w:color w:val="000000" w:themeColor="text1"/>
                              </w:rPr>
                              <w:t xml:space="preserve">  “params”: “</w:t>
                            </w:r>
                            <w:proofErr w:type="spellStart"/>
                            <w:r w:rsidR="00CD3F88">
                              <w:rPr>
                                <w:rFonts w:ascii="Courier" w:hAnsi="Courier"/>
                                <w:color w:val="000000" w:themeColor="text1"/>
                              </w:rPr>
                              <w:t>setresolution</w:t>
                            </w:r>
                            <w:proofErr w:type="spellEnd"/>
                            <w:r w:rsidR="00CD3F88">
                              <w:rPr>
                                <w:rFonts w:ascii="Courier" w:hAnsi="Courier"/>
                                <w:color w:val="000000" w:themeColor="text1"/>
                              </w:rPr>
                              <w:t>”</w:t>
                            </w:r>
                          </w:p>
                          <w:p w14:paraId="1C26539F"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0562C458" w14:textId="77777777" w:rsidR="008E264E" w:rsidRDefault="008E264E" w:rsidP="008E264E">
                            <w:pPr>
                              <w:pStyle w:val="Textintable"/>
                              <w:rPr>
                                <w:rFonts w:ascii="Courier" w:hAnsi="Courier"/>
                                <w:color w:val="000000" w:themeColor="text1"/>
                              </w:rPr>
                            </w:pPr>
                          </w:p>
                          <w:p w14:paraId="391325AE" w14:textId="77777777" w:rsidR="008E264E" w:rsidRDefault="008E264E" w:rsidP="008E264E">
                            <w:pPr>
                              <w:pStyle w:val="Textintable"/>
                              <w:rPr>
                                <w:rFonts w:ascii="Courier" w:hAnsi="Courier"/>
                                <w:color w:val="000000" w:themeColor="text1"/>
                              </w:rPr>
                            </w:pPr>
                          </w:p>
                          <w:p w14:paraId="2E996984" w14:textId="77777777" w:rsidR="008E264E" w:rsidRDefault="008E264E" w:rsidP="008E264E">
                            <w:pPr>
                              <w:pStyle w:val="Textintable"/>
                            </w:pPr>
                          </w:p>
                        </w:txbxContent>
                      </wps:txbx>
                      <wps:bodyPr tIns="93240" bIns="93240" anchor="ctr">
                        <a:prstTxWarp prst="textNoShape">
                          <a:avLst/>
                        </a:prstTxWarp>
                        <a:noAutofit/>
                      </wps:bodyPr>
                    </wps:wsp>
                  </a:graphicData>
                </a:graphic>
              </wp:inline>
            </w:drawing>
          </mc:Choice>
          <mc:Fallback>
            <w:pict>
              <v:rect w14:anchorId="16701DAE" id="Rechthoek 4" o:spid="_x0000_s1031"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" fillcolor="#f2f2f2 [3052]" strokecolor="#d8d8d8 [2732]">
                <v:textbox inset=",2.59mm,,2.59mm">
                  <w:txbxContent>
                    <w:p w14:paraId="053F73D5"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6E4B7729" w14:textId="7695BA3A" w:rsidR="008E264E" w:rsidRDefault="008E264E" w:rsidP="008E264E">
                      <w:pPr>
                        <w:pStyle w:val="Textintable"/>
                        <w:rPr>
                          <w:rFonts w:ascii="Courier" w:hAnsi="Courier"/>
                          <w:color w:val="000000" w:themeColor="text1"/>
                        </w:rPr>
                      </w:pPr>
                      <w:r>
                        <w:rPr>
                          <w:rFonts w:ascii="Courier" w:hAnsi="Courier"/>
                          <w:color w:val="000000" w:themeColor="text1"/>
                        </w:rPr>
                        <w:t xml:space="preserve">  “</w:t>
                      </w:r>
                      <w:proofErr w:type="spellStart"/>
                      <w:del w:id="890" w:author="Fransen" w:date="2019-04-14T19:46:00Z">
                        <w:r w:rsidDel="005D72FB">
                          <w:rPr>
                            <w:rFonts w:ascii="Courier" w:hAnsi="Courier"/>
                            <w:color w:val="000000" w:themeColor="text1"/>
                          </w:rPr>
                          <w:delText>version</w:delText>
                        </w:r>
                      </w:del>
                      <w:ins w:id="891" w:author="Fransen" w:date="2019-04-14T19:46:00Z">
                        <w:r w:rsidR="005D72FB">
                          <w:rPr>
                            <w:rFonts w:ascii="Courier" w:hAnsi="Courier"/>
                            <w:color w:val="000000" w:themeColor="text1"/>
                          </w:rPr>
                          <w:t>jsonrpc</w:t>
                        </w:r>
                      </w:ins>
                      <w:proofErr w:type="spellEnd"/>
                      <w:r>
                        <w:rPr>
                          <w:rFonts w:ascii="Courier" w:hAnsi="Courier"/>
                          <w:color w:val="000000" w:themeColor="text1"/>
                        </w:rPr>
                        <w:t>”: “2.0”,</w:t>
                      </w:r>
                    </w:p>
                    <w:p w14:paraId="6027565B"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6028C1A4" w14:textId="73D1921B" w:rsidR="008E264E" w:rsidRDefault="008E264E" w:rsidP="008E264E">
                      <w:pPr>
                        <w:pStyle w:val="Textintable"/>
                        <w:rPr>
                          <w:rFonts w:ascii="Courier" w:hAnsi="Courier"/>
                          <w:color w:val="000000" w:themeColor="text1"/>
                        </w:rPr>
                      </w:pPr>
                      <w:r>
                        <w:rPr>
                          <w:rFonts w:ascii="Courier" w:hAnsi="Courier"/>
                          <w:color w:val="000000" w:themeColor="text1"/>
                        </w:rPr>
                        <w:t xml:space="preserve">  “method”: “firebolt.displaysettings.1.</w:t>
                      </w:r>
                      <w:r w:rsidR="00CD3F88">
                        <w:rPr>
                          <w:rFonts w:ascii="Courier" w:hAnsi="Courier"/>
                          <w:color w:val="000000" w:themeColor="text1"/>
                        </w:rPr>
                        <w:t>exists</w:t>
                      </w:r>
                      <w:r>
                        <w:rPr>
                          <w:rFonts w:ascii="Courier" w:hAnsi="Courier"/>
                          <w:color w:val="000000" w:themeColor="text1"/>
                        </w:rPr>
                        <w:t>”,</w:t>
                      </w:r>
                    </w:p>
                    <w:p w14:paraId="16998F97" w14:textId="32CAF691" w:rsidR="008E264E" w:rsidRDefault="008E264E" w:rsidP="008E264E">
                      <w:pPr>
                        <w:pStyle w:val="Textintable"/>
                        <w:rPr>
                          <w:rFonts w:ascii="Courier" w:hAnsi="Courier"/>
                          <w:color w:val="000000" w:themeColor="text1"/>
                        </w:rPr>
                      </w:pPr>
                      <w:r>
                        <w:rPr>
                          <w:rFonts w:ascii="Courier" w:hAnsi="Courier"/>
                          <w:color w:val="000000" w:themeColor="text1"/>
                        </w:rPr>
                        <w:t xml:space="preserve">  “params”: “</w:t>
                      </w:r>
                      <w:proofErr w:type="spellStart"/>
                      <w:r w:rsidR="00CD3F88">
                        <w:rPr>
                          <w:rFonts w:ascii="Courier" w:hAnsi="Courier"/>
                          <w:color w:val="000000" w:themeColor="text1"/>
                        </w:rPr>
                        <w:t>setresolution</w:t>
                      </w:r>
                      <w:proofErr w:type="spellEnd"/>
                      <w:r w:rsidR="00CD3F88">
                        <w:rPr>
                          <w:rFonts w:ascii="Courier" w:hAnsi="Courier"/>
                          <w:color w:val="000000" w:themeColor="text1"/>
                        </w:rPr>
                        <w:t>”</w:t>
                      </w:r>
                    </w:p>
                    <w:p w14:paraId="1C26539F"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0562C458" w14:textId="77777777" w:rsidR="008E264E" w:rsidRDefault="008E264E" w:rsidP="008E264E">
                      <w:pPr>
                        <w:pStyle w:val="Textintable"/>
                        <w:rPr>
                          <w:rFonts w:ascii="Courier" w:hAnsi="Courier"/>
                          <w:color w:val="000000" w:themeColor="text1"/>
                        </w:rPr>
                      </w:pPr>
                    </w:p>
                    <w:p w14:paraId="391325AE" w14:textId="77777777" w:rsidR="008E264E" w:rsidRDefault="008E264E" w:rsidP="008E264E">
                      <w:pPr>
                        <w:pStyle w:val="Textintable"/>
                        <w:rPr>
                          <w:rFonts w:ascii="Courier" w:hAnsi="Courier"/>
                          <w:color w:val="000000" w:themeColor="text1"/>
                        </w:rPr>
                      </w:pPr>
                    </w:p>
                    <w:p w14:paraId="2E996984" w14:textId="77777777" w:rsidR="008E264E" w:rsidRDefault="008E264E" w:rsidP="008E264E">
                      <w:pPr>
                        <w:pStyle w:val="Textintable"/>
                      </w:pPr>
                    </w:p>
                  </w:txbxContent>
                </v:textbox>
                <w10:anchorlock/>
              </v:rect>
            </w:pict>
          </mc:Fallback>
        </mc:AlternateContent>
      </w:r>
    </w:p>
    <w:p w14:paraId="7563F30D" w14:textId="77777777" w:rsidR="008E264E" w:rsidRPr="008F3141" w:rsidRDefault="008E264E" w:rsidP="008E264E">
      <w:pPr>
        <w:rPr>
          <w:lang w:eastAsia="ar-SA"/>
        </w:rPr>
      </w:pPr>
      <w:r>
        <w:rPr>
          <w:noProof/>
        </w:rPr>
        <mc:AlternateContent>
          <mc:Choice Requires="wps">
            <w:drawing>
              <wp:inline distT="0" distB="0" distL="0" distR="0" wp14:anchorId="41DCCFEB" wp14:editId="4F213C91">
                <wp:extent cx="5543550" cy="882650"/>
                <wp:effectExtent l="0" t="0" r="19050" b="12700"/>
                <wp:docPr id="10" name="Rechthoek 10"/>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B774759"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29F928E1" w14:textId="78D2C29B" w:rsidR="008E264E" w:rsidRDefault="008E264E" w:rsidP="008E264E">
                            <w:pPr>
                              <w:pStyle w:val="Textintable"/>
                              <w:rPr>
                                <w:rFonts w:ascii="Courier" w:hAnsi="Courier"/>
                                <w:color w:val="000000" w:themeColor="text1"/>
                              </w:rPr>
                            </w:pPr>
                            <w:r>
                              <w:rPr>
                                <w:rFonts w:ascii="Courier" w:hAnsi="Courier"/>
                                <w:color w:val="000000" w:themeColor="text1"/>
                              </w:rPr>
                              <w:t xml:space="preserve">  “</w:t>
                            </w:r>
                            <w:proofErr w:type="spellStart"/>
                            <w:del w:id="892" w:author="Fransen" w:date="2019-04-14T19:46:00Z">
                              <w:r w:rsidDel="005D72FB">
                                <w:rPr>
                                  <w:rFonts w:ascii="Courier" w:hAnsi="Courier"/>
                                  <w:color w:val="000000" w:themeColor="text1"/>
                                </w:rPr>
                                <w:delText>version</w:delText>
                              </w:r>
                            </w:del>
                            <w:ins w:id="893" w:author="Fransen" w:date="2019-04-14T19:46:00Z">
                              <w:r w:rsidR="005D72FB">
                                <w:rPr>
                                  <w:rFonts w:ascii="Courier" w:hAnsi="Courier"/>
                                  <w:color w:val="000000" w:themeColor="text1"/>
                                </w:rPr>
                                <w:t>jsonrpc</w:t>
                              </w:r>
                            </w:ins>
                            <w:proofErr w:type="spellEnd"/>
                            <w:r>
                              <w:rPr>
                                <w:rFonts w:ascii="Courier" w:hAnsi="Courier"/>
                                <w:color w:val="000000" w:themeColor="text1"/>
                              </w:rPr>
                              <w:t>”: “2.0”,</w:t>
                            </w:r>
                          </w:p>
                          <w:p w14:paraId="56A209D7"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7BB590E8" w14:textId="77777777" w:rsidR="008E264E" w:rsidRDefault="008E264E" w:rsidP="008E264E">
                            <w:pPr>
                              <w:pStyle w:val="Textintable"/>
                              <w:rPr>
                                <w:rFonts w:ascii="Courier" w:hAnsi="Courier"/>
                                <w:color w:val="000000" w:themeColor="text1"/>
                              </w:rPr>
                            </w:pPr>
                          </w:p>
                          <w:p w14:paraId="7F851109" w14:textId="77777777" w:rsidR="008E264E" w:rsidRDefault="008E264E" w:rsidP="008E264E">
                            <w:pPr>
                              <w:pStyle w:val="Textintable"/>
                              <w:rPr>
                                <w:rFonts w:ascii="Courier" w:hAnsi="Courier"/>
                                <w:color w:val="000000" w:themeColor="text1"/>
                              </w:rPr>
                            </w:pPr>
                          </w:p>
                          <w:p w14:paraId="2EEB70BE" w14:textId="77777777" w:rsidR="008E264E" w:rsidRDefault="008E264E" w:rsidP="008E264E">
                            <w:pPr>
                              <w:pStyle w:val="Textintable"/>
                            </w:pPr>
                          </w:p>
                        </w:txbxContent>
                      </wps:txbx>
                      <wps:bodyPr tIns="93240" bIns="93240" anchor="ctr">
                        <a:prstTxWarp prst="textNoShape">
                          <a:avLst/>
                        </a:prstTxWarp>
                        <a:noAutofit/>
                      </wps:bodyPr>
                    </wps:wsp>
                  </a:graphicData>
                </a:graphic>
              </wp:inline>
            </w:drawing>
          </mc:Choice>
          <mc:Fallback>
            <w:pict>
              <v:rect w14:anchorId="41DCCFEB" id="Rechthoek 10" o:spid="_x0000_s1032"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DIO6L/GgIAAOYEAAAOAAAAAAAAAAAAAAAAAC4CAABkcnMvZTJvRG9jLnhtbFBLAQItABQABgAI&#10;AAAAIQDfYbqn2gAAAAUBAAAPAAAAAAAAAAAAAAAAAHQEAABkcnMvZG93bnJldi54bWxQSwUGAAAA&#10;AAQABADzAAAAewUAAAAA&#10;" fillcolor="#f2f2f2 [3052]" strokecolor="#d8d8d8 [2732]">
                <v:textbox inset=",2.59mm,,2.59mm">
                  <w:txbxContent>
                    <w:p w14:paraId="7B774759"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29F928E1" w14:textId="78D2C29B" w:rsidR="008E264E" w:rsidRDefault="008E264E" w:rsidP="008E264E">
                      <w:pPr>
                        <w:pStyle w:val="Textintable"/>
                        <w:rPr>
                          <w:rFonts w:ascii="Courier" w:hAnsi="Courier"/>
                          <w:color w:val="000000" w:themeColor="text1"/>
                        </w:rPr>
                      </w:pPr>
                      <w:r>
                        <w:rPr>
                          <w:rFonts w:ascii="Courier" w:hAnsi="Courier"/>
                          <w:color w:val="000000" w:themeColor="text1"/>
                        </w:rPr>
                        <w:t xml:space="preserve">  “</w:t>
                      </w:r>
                      <w:proofErr w:type="spellStart"/>
                      <w:del w:id="894" w:author="Fransen" w:date="2019-04-14T19:46:00Z">
                        <w:r w:rsidDel="005D72FB">
                          <w:rPr>
                            <w:rFonts w:ascii="Courier" w:hAnsi="Courier"/>
                            <w:color w:val="000000" w:themeColor="text1"/>
                          </w:rPr>
                          <w:delText>version</w:delText>
                        </w:r>
                      </w:del>
                      <w:ins w:id="895" w:author="Fransen" w:date="2019-04-14T19:46:00Z">
                        <w:r w:rsidR="005D72FB">
                          <w:rPr>
                            <w:rFonts w:ascii="Courier" w:hAnsi="Courier"/>
                            <w:color w:val="000000" w:themeColor="text1"/>
                          </w:rPr>
                          <w:t>jsonrpc</w:t>
                        </w:r>
                      </w:ins>
                      <w:proofErr w:type="spellEnd"/>
                      <w:r>
                        <w:rPr>
                          <w:rFonts w:ascii="Courier" w:hAnsi="Courier"/>
                          <w:color w:val="000000" w:themeColor="text1"/>
                        </w:rPr>
                        <w:t>”: “2.0”,</w:t>
                      </w:r>
                    </w:p>
                    <w:p w14:paraId="56A209D7"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“id”: 3,</w:t>
                      </w:r>
                    </w:p>
                    <w:p w14:paraId="21606F99" w14:textId="77777777" w:rsidR="008E264E" w:rsidRDefault="008E264E" w:rsidP="008E264E">
                      <w:pPr>
                        <w:pStyle w:val="Textintable"/>
                        <w:rPr>
                          <w:rFonts w:ascii="Courier" w:hAnsi="Courier"/>
                          <w:color w:val="000000" w:themeColor="text1"/>
                        </w:rPr>
                      </w:pPr>
                      <w:r>
                        <w:rPr>
                          <w:rFonts w:ascii="Courier" w:hAnsi="Courier"/>
                          <w:color w:val="000000" w:themeColor="text1"/>
                        </w:rPr>
                        <w:t xml:space="preserve">  “result”: 0</w:t>
                      </w:r>
                    </w:p>
                    <w:p w14:paraId="0BA6090B" w14:textId="77777777" w:rsidR="008E264E" w:rsidRDefault="008E264E" w:rsidP="008E264E">
                      <w:pPr>
                        <w:pStyle w:val="Textintable"/>
                        <w:rPr>
                          <w:rFonts w:ascii="Courier" w:hAnsi="Courier"/>
                          <w:color w:val="000000" w:themeColor="text1"/>
                        </w:rPr>
                      </w:pPr>
                      <w:r>
                        <w:rPr>
                          <w:rFonts w:ascii="Courier" w:hAnsi="Courier"/>
                          <w:color w:val="000000" w:themeColor="text1"/>
                        </w:rPr>
                        <w:t>}</w:t>
                      </w:r>
                    </w:p>
                    <w:p w14:paraId="7BB590E8" w14:textId="77777777" w:rsidR="008E264E" w:rsidRDefault="008E264E" w:rsidP="008E264E">
                      <w:pPr>
                        <w:pStyle w:val="Textintable"/>
                        <w:rPr>
                          <w:rFonts w:ascii="Courier" w:hAnsi="Courier"/>
                          <w:color w:val="000000" w:themeColor="text1"/>
                        </w:rPr>
                      </w:pPr>
                    </w:p>
                    <w:p w14:paraId="7F851109" w14:textId="77777777" w:rsidR="008E264E" w:rsidRDefault="008E264E" w:rsidP="008E264E">
                      <w:pPr>
                        <w:pStyle w:val="Textintable"/>
                        <w:rPr>
                          <w:rFonts w:ascii="Courier" w:hAnsi="Courier"/>
                          <w:color w:val="000000" w:themeColor="text1"/>
                        </w:rPr>
                      </w:pPr>
                    </w:p>
                    <w:p w14:paraId="2EEB70BE" w14:textId="77777777" w:rsidR="008E264E" w:rsidRDefault="008E264E" w:rsidP="008E264E">
                      <w:pPr>
                        <w:pStyle w:val="Textintable"/>
                      </w:pPr>
                    </w:p>
                  </w:txbxContent>
                </v:textbox>
                <w10:anchorlock/>
              </v:rect>
            </w:pict>
          </mc:Fallback>
        </mc:AlternateContent>
      </w:r>
    </w:p>
    <w:p w14:paraId="636DC585" w14:textId="37E23BAE" w:rsidR="008E264E" w:rsidRDefault="00841188" w:rsidP="00841188">
      <w:pPr>
        <w:keepNext/>
        <w:keepLines/>
        <w:rPr>
          <w:lang w:eastAsia="ar-SA"/>
        </w:rPr>
      </w:pPr>
      <w:r>
        <w:rPr>
          <w:lang w:eastAsia="ar-SA"/>
        </w:rPr>
        <w:lastRenderedPageBreak/>
        <w:t>Result</w:t>
      </w:r>
      <w:r w:rsidR="00CD3F88">
        <w:rPr>
          <w:lang w:eastAsia="ar-SA"/>
        </w:rPr>
        <w:t xml:space="preserve"> values are:</w:t>
      </w:r>
    </w:p>
    <w:p w14:paraId="1E93C80F" w14:textId="266EB48E" w:rsidR="00841188" w:rsidRDefault="00CD3F88" w:rsidP="00841188">
      <w:pPr>
        <w:keepNext/>
        <w:keepLines/>
        <w:rPr>
          <w:lang w:eastAsia="ar-SA"/>
        </w:rPr>
      </w:pPr>
      <w:r w:rsidRPr="00CD3F88">
        <w:rPr>
          <w:lang w:eastAsia="ar-SA"/>
        </w:rPr>
        <w:t>ERROR_NONE</w:t>
      </w:r>
      <w:r>
        <w:rPr>
          <w:lang w:eastAsia="ar-SA"/>
        </w:rPr>
        <w:t>:</w:t>
      </w:r>
      <w:r>
        <w:rPr>
          <w:lang w:eastAsia="ar-SA"/>
        </w:rPr>
        <w:tab/>
      </w:r>
      <w:r>
        <w:rPr>
          <w:lang w:eastAsia="ar-SA"/>
        </w:rPr>
        <w:tab/>
      </w:r>
      <w:r>
        <w:rPr>
          <w:lang w:eastAsia="ar-SA"/>
        </w:rPr>
        <w:tab/>
      </w:r>
      <w:r>
        <w:rPr>
          <w:lang w:eastAsia="ar-SA"/>
        </w:rPr>
        <w:tab/>
        <w:t>0</w:t>
      </w:r>
      <w:r w:rsidR="00841188">
        <w:rPr>
          <w:lang w:eastAsia="ar-SA"/>
        </w:rPr>
        <w:tab/>
        <w:t xml:space="preserve">// All </w:t>
      </w:r>
      <w:proofErr w:type="spellStart"/>
      <w:r w:rsidR="00841188">
        <w:rPr>
          <w:lang w:eastAsia="ar-SA"/>
        </w:rPr>
        <w:t>oke</w:t>
      </w:r>
      <w:proofErr w:type="spellEnd"/>
      <w:r w:rsidR="00841188">
        <w:rPr>
          <w:lang w:eastAsia="ar-SA"/>
        </w:rPr>
        <w:t xml:space="preserve"> !</w:t>
      </w:r>
    </w:p>
    <w:p w14:paraId="7AC63525" w14:textId="0B7E6443" w:rsidR="00CD3F88" w:rsidRDefault="00CD3F88" w:rsidP="00841188">
      <w:pPr>
        <w:keepNext/>
        <w:keepLines/>
        <w:rPr>
          <w:lang w:eastAsia="ar-SA"/>
        </w:rPr>
      </w:pPr>
      <w:r w:rsidRPr="00CD3F88">
        <w:rPr>
          <w:lang w:eastAsia="ar-SA"/>
        </w:rPr>
        <w:t>ERROR_UNAVAILABLE</w:t>
      </w:r>
      <w:r>
        <w:rPr>
          <w:lang w:eastAsia="ar-SA"/>
        </w:rPr>
        <w:t>:</w:t>
      </w:r>
      <w:r>
        <w:rPr>
          <w:lang w:eastAsia="ar-SA"/>
        </w:rPr>
        <w:tab/>
      </w:r>
      <w:r>
        <w:rPr>
          <w:lang w:eastAsia="ar-SA"/>
        </w:rPr>
        <w:tab/>
        <w:t>2</w:t>
      </w:r>
      <w:r w:rsidR="00841188">
        <w:rPr>
          <w:lang w:eastAsia="ar-SA"/>
        </w:rPr>
        <w:tab/>
        <w:t>// The plugin does not exist</w:t>
      </w:r>
    </w:p>
    <w:p w14:paraId="30A6776B" w14:textId="1C8D4476" w:rsidR="00CD3F88" w:rsidRDefault="00CD3F88" w:rsidP="00841188">
      <w:pPr>
        <w:keepNext/>
        <w:keepLines/>
        <w:rPr>
          <w:lang w:eastAsia="ar-SA"/>
        </w:rPr>
      </w:pPr>
      <w:r w:rsidRPr="00CD3F88">
        <w:rPr>
          <w:lang w:eastAsia="ar-SA"/>
        </w:rPr>
        <w:t>ERROR_UNKNOWN_KEY</w:t>
      </w:r>
      <w:r>
        <w:rPr>
          <w:lang w:eastAsia="ar-SA"/>
        </w:rPr>
        <w:tab/>
      </w:r>
      <w:r>
        <w:rPr>
          <w:lang w:eastAsia="ar-SA"/>
        </w:rPr>
        <w:tab/>
      </w:r>
      <w:r w:rsidR="00841188">
        <w:rPr>
          <w:lang w:eastAsia="ar-SA"/>
        </w:rPr>
        <w:t>22</w:t>
      </w:r>
      <w:r w:rsidR="00841188">
        <w:rPr>
          <w:lang w:eastAsia="ar-SA"/>
        </w:rPr>
        <w:tab/>
        <w:t>// The method does not exist</w:t>
      </w:r>
    </w:p>
    <w:p w14:paraId="7107BC18" w14:textId="05EA57AF" w:rsidR="00CD3F88" w:rsidRDefault="00CD3F88" w:rsidP="00841188">
      <w:pPr>
        <w:keepNext/>
        <w:keepLines/>
        <w:rPr>
          <w:lang w:eastAsia="ar-SA"/>
        </w:rPr>
      </w:pPr>
      <w:r w:rsidRPr="00CD3F88">
        <w:rPr>
          <w:lang w:eastAsia="ar-SA"/>
        </w:rPr>
        <w:t>ERROR_INVALID_SIGNATURE</w:t>
      </w:r>
      <w:r>
        <w:rPr>
          <w:lang w:eastAsia="ar-SA"/>
        </w:rPr>
        <w:t>:</w:t>
      </w:r>
      <w:r>
        <w:rPr>
          <w:lang w:eastAsia="ar-SA"/>
        </w:rPr>
        <w:tab/>
      </w:r>
      <w:r>
        <w:rPr>
          <w:lang w:eastAsia="ar-SA"/>
        </w:rPr>
        <w:tab/>
        <w:t>38</w:t>
      </w:r>
      <w:r w:rsidR="00841188">
        <w:rPr>
          <w:lang w:eastAsia="ar-SA"/>
        </w:rPr>
        <w:tab/>
        <w:t xml:space="preserve">// The plugin exists but the version is </w:t>
      </w:r>
      <w:r w:rsidR="00841188" w:rsidRPr="00841188">
        <w:rPr>
          <w:b/>
          <w:lang w:eastAsia="ar-SA"/>
        </w:rPr>
        <w:t>not</w:t>
      </w:r>
      <w:r w:rsidR="00841188">
        <w:rPr>
          <w:lang w:eastAsia="ar-SA"/>
        </w:rPr>
        <w:t xml:space="preserve"> supported.</w:t>
      </w:r>
    </w:p>
    <w:p w14:paraId="3457D818" w14:textId="77777777" w:rsidR="00CD3F88" w:rsidRDefault="00CD3F88" w:rsidP="008E264E">
      <w:pPr>
        <w:rPr>
          <w:lang w:eastAsia="ar-SA"/>
        </w:rPr>
      </w:pPr>
    </w:p>
    <w:p w14:paraId="088AC86E" w14:textId="5AD3392E" w:rsidR="008E264E" w:rsidRPr="00841188" w:rsidRDefault="008E264E" w:rsidP="00841188">
      <w:pPr>
        <w:keepNext/>
        <w:keepLines/>
        <w:rPr>
          <w:lang w:eastAsia="ar-SA"/>
        </w:rPr>
      </w:pPr>
      <w:r>
        <w:rPr>
          <w:lang w:eastAsia="ar-SA"/>
        </w:rPr>
        <w:t>Example for setting the display to another surface geometry:</w:t>
      </w:r>
    </w:p>
    <w:p w14:paraId="7DF48737" w14:textId="77777777" w:rsidR="003A789D" w:rsidRPr="003A789D" w:rsidRDefault="003A789D" w:rsidP="00841188">
      <w:pPr>
        <w:keepNext/>
        <w:keepLines/>
        <w:rPr>
          <w:lang w:eastAsia="ar-SA"/>
        </w:rPr>
      </w:pPr>
      <w:r>
        <w:rPr>
          <w:noProof/>
        </w:rPr>
        <mc:AlternateContent>
          <mc:Choice Requires="wps">
            <w:drawing>
              <wp:inline distT="0" distB="0" distL="0" distR="0" wp14:anchorId="5A525403" wp14:editId="236DDA72">
                <wp:extent cx="5543550" cy="1035050"/>
                <wp:effectExtent l="0" t="0" r="19050" b="12700"/>
                <wp:docPr id="18" name="Rechthoek 18"/>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4E4EE5E"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4D996D2E" w14:textId="6F334B44" w:rsidR="006A614F" w:rsidRDefault="006A614F" w:rsidP="003A789D">
                            <w:pPr>
                              <w:pStyle w:val="Textintable"/>
                              <w:rPr>
                                <w:rFonts w:ascii="Courier" w:hAnsi="Courier"/>
                                <w:color w:val="000000" w:themeColor="text1"/>
                              </w:rPr>
                            </w:pPr>
                            <w:r>
                              <w:rPr>
                                <w:rFonts w:ascii="Courier" w:hAnsi="Courier"/>
                                <w:color w:val="000000" w:themeColor="text1"/>
                              </w:rPr>
                              <w:t xml:space="preserve">  “</w:t>
                            </w:r>
                            <w:proofErr w:type="spellStart"/>
                            <w:del w:id="896" w:author="Fransen" w:date="2019-04-14T19:46:00Z">
                              <w:r w:rsidDel="005D72FB">
                                <w:rPr>
                                  <w:rFonts w:ascii="Courier" w:hAnsi="Courier"/>
                                  <w:color w:val="000000" w:themeColor="text1"/>
                                </w:rPr>
                                <w:delText>version</w:delText>
                              </w:r>
                            </w:del>
                            <w:ins w:id="897" w:author="Fransen" w:date="2019-04-14T19:46:00Z">
                              <w:r w:rsidR="005D72FB">
                                <w:rPr>
                                  <w:rFonts w:ascii="Courier" w:hAnsi="Courier"/>
                                  <w:color w:val="000000" w:themeColor="text1"/>
                                </w:rPr>
                                <w:t>jsonrpc</w:t>
                              </w:r>
                            </w:ins>
                            <w:proofErr w:type="spellEnd"/>
                            <w:r>
                              <w:rPr>
                                <w:rFonts w:ascii="Courier" w:hAnsi="Courier"/>
                                <w:color w:val="000000" w:themeColor="text1"/>
                              </w:rPr>
                              <w:t>”: “2.0”,</w:t>
                            </w:r>
                          </w:p>
                          <w:p w14:paraId="11FE602B" w14:textId="5AAE70E3" w:rsidR="006A614F" w:rsidRDefault="006A614F" w:rsidP="003A789D">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66BC1F05" w14:textId="77777777" w:rsidR="006A614F" w:rsidRDefault="006A614F"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6A614F" w:rsidRDefault="006A614F" w:rsidP="003A789D">
                            <w:pPr>
                              <w:pStyle w:val="Textintable"/>
                              <w:rPr>
                                <w:rFonts w:ascii="Courier" w:hAnsi="Courier"/>
                                <w:color w:val="000000" w:themeColor="text1"/>
                              </w:rPr>
                            </w:pPr>
                            <w:r>
                              <w:rPr>
                                <w:rFonts w:ascii="Courier" w:hAnsi="Courier"/>
                                <w:color w:val="000000" w:themeColor="text1"/>
                              </w:rPr>
                              <w:t xml:space="preserve">  “params”: { “width”: 1920, “heigh</w:t>
                            </w:r>
                            <w:r w:rsidR="008E264E">
                              <w:rPr>
                                <w:rFonts w:ascii="Courier" w:hAnsi="Courier"/>
                                <w:color w:val="000000" w:themeColor="text1"/>
                              </w:rPr>
                              <w:t>t</w:t>
                            </w:r>
                            <w:r>
                              <w:rPr>
                                <w:rFonts w:ascii="Courier" w:hAnsi="Courier"/>
                                <w:color w:val="000000" w:themeColor="text1"/>
                              </w:rPr>
                              <w:t>”: 1080 }</w:t>
                            </w:r>
                          </w:p>
                          <w:p w14:paraId="250A20AD"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10944340" w14:textId="77777777" w:rsidR="006A614F" w:rsidRDefault="006A614F" w:rsidP="003A789D">
                            <w:pPr>
                              <w:pStyle w:val="Textintable"/>
                              <w:rPr>
                                <w:rFonts w:ascii="Courier" w:hAnsi="Courier"/>
                                <w:color w:val="000000" w:themeColor="text1"/>
                              </w:rPr>
                            </w:pPr>
                          </w:p>
                          <w:p w14:paraId="22E49CC8" w14:textId="77777777" w:rsidR="006A614F" w:rsidRDefault="006A614F" w:rsidP="003A789D">
                            <w:pPr>
                              <w:pStyle w:val="Textintable"/>
                              <w:rPr>
                                <w:rFonts w:ascii="Courier" w:hAnsi="Courier"/>
                                <w:color w:val="000000" w:themeColor="text1"/>
                              </w:rPr>
                            </w:pPr>
                          </w:p>
                          <w:p w14:paraId="375F76C7" w14:textId="77777777" w:rsidR="006A614F" w:rsidRDefault="006A614F" w:rsidP="003A789D">
                            <w:pPr>
                              <w:pStyle w:val="Textintable"/>
                            </w:pPr>
                          </w:p>
                        </w:txbxContent>
                      </wps:txbx>
                      <wps:bodyPr tIns="93240" bIns="93240" anchor="ctr">
                        <a:prstTxWarp prst="textNoShape">
                          <a:avLst/>
                        </a:prstTxWarp>
                        <a:noAutofit/>
                      </wps:bodyPr>
                    </wps:wsp>
                  </a:graphicData>
                </a:graphic>
              </wp:inline>
            </w:drawing>
          </mc:Choice>
          <mc:Fallback>
            <w:pict>
              <v:rect w14:anchorId="5A525403" id="Rechthoek 18" o:spid="_x0000_s1033"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" fillcolor="#f2f2f2 [3052]" strokecolor="#d8d8d8 [2732]">
                <v:textbox inset=",2.59mm,,2.59mm">
                  <w:txbxContent>
                    <w:p w14:paraId="34E4EE5E"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4D996D2E" w14:textId="6F334B44" w:rsidR="006A614F" w:rsidRDefault="006A614F" w:rsidP="003A789D">
                      <w:pPr>
                        <w:pStyle w:val="Textintable"/>
                        <w:rPr>
                          <w:rFonts w:ascii="Courier" w:hAnsi="Courier"/>
                          <w:color w:val="000000" w:themeColor="text1"/>
                        </w:rPr>
                      </w:pPr>
                      <w:r>
                        <w:rPr>
                          <w:rFonts w:ascii="Courier" w:hAnsi="Courier"/>
                          <w:color w:val="000000" w:themeColor="text1"/>
                        </w:rPr>
                        <w:t xml:space="preserve">  “</w:t>
                      </w:r>
                      <w:proofErr w:type="spellStart"/>
                      <w:del w:id="898" w:author="Fransen" w:date="2019-04-14T19:46:00Z">
                        <w:r w:rsidDel="005D72FB">
                          <w:rPr>
                            <w:rFonts w:ascii="Courier" w:hAnsi="Courier"/>
                            <w:color w:val="000000" w:themeColor="text1"/>
                          </w:rPr>
                          <w:delText>version</w:delText>
                        </w:r>
                      </w:del>
                      <w:ins w:id="899" w:author="Fransen" w:date="2019-04-14T19:46:00Z">
                        <w:r w:rsidR="005D72FB">
                          <w:rPr>
                            <w:rFonts w:ascii="Courier" w:hAnsi="Courier"/>
                            <w:color w:val="000000" w:themeColor="text1"/>
                          </w:rPr>
                          <w:t>jsonrpc</w:t>
                        </w:r>
                      </w:ins>
                      <w:proofErr w:type="spellEnd"/>
                      <w:r>
                        <w:rPr>
                          <w:rFonts w:ascii="Courier" w:hAnsi="Courier"/>
                          <w:color w:val="000000" w:themeColor="text1"/>
                        </w:rPr>
                        <w:t>”: “2.0”,</w:t>
                      </w:r>
                    </w:p>
                    <w:p w14:paraId="11FE602B" w14:textId="5AAE70E3" w:rsidR="006A614F" w:rsidRDefault="006A614F" w:rsidP="003A789D">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66BC1F05" w14:textId="77777777" w:rsidR="006A614F" w:rsidRDefault="006A614F" w:rsidP="003A789D">
                      <w:pPr>
                        <w:pStyle w:val="Textintable"/>
                        <w:rPr>
                          <w:rFonts w:ascii="Courier" w:hAnsi="Courier"/>
                          <w:color w:val="000000" w:themeColor="text1"/>
                        </w:rPr>
                      </w:pPr>
                      <w:r>
                        <w:rPr>
                          <w:rFonts w:ascii="Courier" w:hAnsi="Courier"/>
                          <w:color w:val="000000" w:themeColor="text1"/>
                        </w:rPr>
                        <w:t xml:space="preserve">  “method”: “firebolt.displaysettings.1.setresolution”,</w:t>
                      </w:r>
                    </w:p>
                    <w:p w14:paraId="59FEF502" w14:textId="68A99CC5" w:rsidR="006A614F" w:rsidRDefault="006A614F" w:rsidP="003A789D">
                      <w:pPr>
                        <w:pStyle w:val="Textintable"/>
                        <w:rPr>
                          <w:rFonts w:ascii="Courier" w:hAnsi="Courier"/>
                          <w:color w:val="000000" w:themeColor="text1"/>
                        </w:rPr>
                      </w:pPr>
                      <w:r>
                        <w:rPr>
                          <w:rFonts w:ascii="Courier" w:hAnsi="Courier"/>
                          <w:color w:val="000000" w:themeColor="text1"/>
                        </w:rPr>
                        <w:t xml:space="preserve">  “params”: { “width”: 1920, “heigh</w:t>
                      </w:r>
                      <w:r w:rsidR="008E264E">
                        <w:rPr>
                          <w:rFonts w:ascii="Courier" w:hAnsi="Courier"/>
                          <w:color w:val="000000" w:themeColor="text1"/>
                        </w:rPr>
                        <w:t>t</w:t>
                      </w:r>
                      <w:r>
                        <w:rPr>
                          <w:rFonts w:ascii="Courier" w:hAnsi="Courier"/>
                          <w:color w:val="000000" w:themeColor="text1"/>
                        </w:rPr>
                        <w:t>”: 1080 }</w:t>
                      </w:r>
                    </w:p>
                    <w:p w14:paraId="250A20AD" w14:textId="77777777" w:rsidR="006A614F" w:rsidRDefault="006A614F" w:rsidP="003A789D">
                      <w:pPr>
                        <w:pStyle w:val="Textintable"/>
                        <w:rPr>
                          <w:rFonts w:ascii="Courier" w:hAnsi="Courier"/>
                          <w:color w:val="000000" w:themeColor="text1"/>
                        </w:rPr>
                      </w:pPr>
                      <w:r>
                        <w:rPr>
                          <w:rFonts w:ascii="Courier" w:hAnsi="Courier"/>
                          <w:color w:val="000000" w:themeColor="text1"/>
                        </w:rPr>
                        <w:t>}</w:t>
                      </w:r>
                    </w:p>
                    <w:p w14:paraId="10944340" w14:textId="77777777" w:rsidR="006A614F" w:rsidRDefault="006A614F" w:rsidP="003A789D">
                      <w:pPr>
                        <w:pStyle w:val="Textintable"/>
                        <w:rPr>
                          <w:rFonts w:ascii="Courier" w:hAnsi="Courier"/>
                          <w:color w:val="000000" w:themeColor="text1"/>
                        </w:rPr>
                      </w:pPr>
                    </w:p>
                    <w:p w14:paraId="22E49CC8" w14:textId="77777777" w:rsidR="006A614F" w:rsidRDefault="006A614F" w:rsidP="003A789D">
                      <w:pPr>
                        <w:pStyle w:val="Textintable"/>
                        <w:rPr>
                          <w:rFonts w:ascii="Courier" w:hAnsi="Courier"/>
                          <w:color w:val="000000" w:themeColor="text1"/>
                        </w:rPr>
                      </w:pPr>
                    </w:p>
                    <w:p w14:paraId="375F76C7" w14:textId="77777777" w:rsidR="006A614F" w:rsidRDefault="006A614F" w:rsidP="003A789D">
                      <w:pPr>
                        <w:pStyle w:val="Textintable"/>
                      </w:pPr>
                    </w:p>
                  </w:txbxContent>
                </v:textbox>
                <w10:anchorlock/>
              </v:rect>
            </w:pict>
          </mc:Fallback>
        </mc:AlternateContent>
      </w:r>
    </w:p>
    <w:p w14:paraId="28F44E0E" w14:textId="77777777" w:rsidR="00C12BB6" w:rsidRPr="008F3141" w:rsidRDefault="00C12BB6" w:rsidP="00841188">
      <w:pPr>
        <w:keepNext/>
        <w:keepLines/>
        <w:rPr>
          <w:lang w:eastAsia="ar-SA"/>
        </w:rPr>
      </w:pPr>
      <w:r>
        <w:rPr>
          <w:noProof/>
        </w:rPr>
        <mc:AlternateContent>
          <mc:Choice Requires="wps">
            <w:drawing>
              <wp:inline distT="0" distB="0" distL="0" distR="0" wp14:anchorId="48621BB5" wp14:editId="76CDD5DA">
                <wp:extent cx="5543550" cy="882650"/>
                <wp:effectExtent l="0" t="0" r="19050" b="12700"/>
                <wp:docPr id="2" name="Rechthoek 2"/>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D9F06DA"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68D6A732" w14:textId="02D7454C" w:rsidR="006A614F" w:rsidRDefault="006A614F" w:rsidP="00C12BB6">
                            <w:pPr>
                              <w:pStyle w:val="Textintable"/>
                              <w:rPr>
                                <w:rFonts w:ascii="Courier" w:hAnsi="Courier"/>
                                <w:color w:val="000000" w:themeColor="text1"/>
                              </w:rPr>
                            </w:pPr>
                            <w:r>
                              <w:rPr>
                                <w:rFonts w:ascii="Courier" w:hAnsi="Courier"/>
                                <w:color w:val="000000" w:themeColor="text1"/>
                              </w:rPr>
                              <w:t xml:space="preserve">  “</w:t>
                            </w:r>
                            <w:proofErr w:type="spellStart"/>
                            <w:ins w:id="900" w:author="Fransen" w:date="2019-04-14T19:46:00Z">
                              <w:r w:rsidR="005D72FB">
                                <w:rPr>
                                  <w:rFonts w:ascii="Courier" w:hAnsi="Courier"/>
                                  <w:color w:val="000000" w:themeColor="text1"/>
                                </w:rPr>
                                <w:t>jsonrpc</w:t>
                              </w:r>
                            </w:ins>
                            <w:proofErr w:type="spellEnd"/>
                            <w:del w:id="901" w:author="Fransen" w:date="2019-04-14T19:46:00Z">
                              <w:r w:rsidDel="005D72FB">
                                <w:rPr>
                                  <w:rFonts w:ascii="Courier" w:hAnsi="Courier"/>
                                  <w:color w:val="000000" w:themeColor="text1"/>
                                </w:rPr>
                                <w:delText>version</w:delText>
                              </w:r>
                            </w:del>
                            <w:r>
                              <w:rPr>
                                <w:rFonts w:ascii="Courier" w:hAnsi="Courier"/>
                                <w:color w:val="000000" w:themeColor="text1"/>
                              </w:rPr>
                              <w:t>”: “2.0”,</w:t>
                            </w:r>
                          </w:p>
                          <w:p w14:paraId="0DD90661" w14:textId="7ED5542E" w:rsidR="006A614F" w:rsidRDefault="006A614F" w:rsidP="00C12BB6">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59D66937" w14:textId="271D9B3D" w:rsidR="006A614F" w:rsidRDefault="006A614F"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40002BBF" w14:textId="77777777" w:rsidR="006A614F" w:rsidRDefault="006A614F" w:rsidP="00C12BB6">
                            <w:pPr>
                              <w:pStyle w:val="Textintable"/>
                              <w:rPr>
                                <w:rFonts w:ascii="Courier" w:hAnsi="Courier"/>
                                <w:color w:val="000000" w:themeColor="text1"/>
                              </w:rPr>
                            </w:pPr>
                          </w:p>
                          <w:p w14:paraId="619B051E" w14:textId="77777777" w:rsidR="006A614F" w:rsidRDefault="006A614F" w:rsidP="00C12BB6">
                            <w:pPr>
                              <w:pStyle w:val="Textintable"/>
                              <w:rPr>
                                <w:rFonts w:ascii="Courier" w:hAnsi="Courier"/>
                                <w:color w:val="000000" w:themeColor="text1"/>
                              </w:rPr>
                            </w:pPr>
                          </w:p>
                          <w:p w14:paraId="13203BB9" w14:textId="77777777" w:rsidR="006A614F" w:rsidRDefault="006A614F" w:rsidP="00C12BB6">
                            <w:pPr>
                              <w:pStyle w:val="Textintable"/>
                            </w:pPr>
                          </w:p>
                        </w:txbxContent>
                      </wps:txbx>
                      <wps:bodyPr tIns="93240" bIns="93240" anchor="ctr">
                        <a:prstTxWarp prst="textNoShape">
                          <a:avLst/>
                        </a:prstTxWarp>
                        <a:noAutofit/>
                      </wps:bodyPr>
                    </wps:wsp>
                  </a:graphicData>
                </a:graphic>
              </wp:inline>
            </w:drawing>
          </mc:Choice>
          <mc:Fallback>
            <w:pict>
              <v:rect w14:anchorId="48621BB5" id="Rechthoek 2" o:spid="_x0000_s1034"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" fillcolor="#f2f2f2 [3052]" strokecolor="#d8d8d8 [2732]">
                <v:textbox inset=",2.59mm,,2.59mm">
                  <w:txbxContent>
                    <w:p w14:paraId="4D9F06DA"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68D6A732" w14:textId="02D7454C" w:rsidR="006A614F" w:rsidRDefault="006A614F" w:rsidP="00C12BB6">
                      <w:pPr>
                        <w:pStyle w:val="Textintable"/>
                        <w:rPr>
                          <w:rFonts w:ascii="Courier" w:hAnsi="Courier"/>
                          <w:color w:val="000000" w:themeColor="text1"/>
                        </w:rPr>
                      </w:pPr>
                      <w:r>
                        <w:rPr>
                          <w:rFonts w:ascii="Courier" w:hAnsi="Courier"/>
                          <w:color w:val="000000" w:themeColor="text1"/>
                        </w:rPr>
                        <w:t xml:space="preserve">  “</w:t>
                      </w:r>
                      <w:proofErr w:type="spellStart"/>
                      <w:ins w:id="902" w:author="Fransen" w:date="2019-04-14T19:46:00Z">
                        <w:r w:rsidR="005D72FB">
                          <w:rPr>
                            <w:rFonts w:ascii="Courier" w:hAnsi="Courier"/>
                            <w:color w:val="000000" w:themeColor="text1"/>
                          </w:rPr>
                          <w:t>jsonrpc</w:t>
                        </w:r>
                      </w:ins>
                      <w:proofErr w:type="spellEnd"/>
                      <w:del w:id="903" w:author="Fransen" w:date="2019-04-14T19:46:00Z">
                        <w:r w:rsidDel="005D72FB">
                          <w:rPr>
                            <w:rFonts w:ascii="Courier" w:hAnsi="Courier"/>
                            <w:color w:val="000000" w:themeColor="text1"/>
                          </w:rPr>
                          <w:delText>version</w:delText>
                        </w:r>
                      </w:del>
                      <w:r>
                        <w:rPr>
                          <w:rFonts w:ascii="Courier" w:hAnsi="Courier"/>
                          <w:color w:val="000000" w:themeColor="text1"/>
                        </w:rPr>
                        <w:t>”: “2.0”,</w:t>
                      </w:r>
                    </w:p>
                    <w:p w14:paraId="0DD90661" w14:textId="7ED5542E" w:rsidR="006A614F" w:rsidRDefault="006A614F" w:rsidP="00C12BB6">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4</w:t>
                      </w:r>
                      <w:r>
                        <w:rPr>
                          <w:rFonts w:ascii="Courier" w:hAnsi="Courier"/>
                          <w:color w:val="000000" w:themeColor="text1"/>
                        </w:rPr>
                        <w:t>,</w:t>
                      </w:r>
                    </w:p>
                    <w:p w14:paraId="59D66937" w14:textId="271D9B3D" w:rsidR="006A614F" w:rsidRDefault="006A614F" w:rsidP="003A789D">
                      <w:pPr>
                        <w:pStyle w:val="Textintable"/>
                        <w:rPr>
                          <w:rFonts w:ascii="Courier" w:hAnsi="Courier"/>
                          <w:color w:val="000000" w:themeColor="text1"/>
                        </w:rPr>
                      </w:pPr>
                      <w:r>
                        <w:rPr>
                          <w:rFonts w:ascii="Courier" w:hAnsi="Courier"/>
                          <w:color w:val="000000" w:themeColor="text1"/>
                        </w:rPr>
                        <w:t xml:space="preserve">  “result”: 0</w:t>
                      </w:r>
                    </w:p>
                    <w:p w14:paraId="118F42BE" w14:textId="77777777" w:rsidR="006A614F" w:rsidRDefault="006A614F" w:rsidP="00C12BB6">
                      <w:pPr>
                        <w:pStyle w:val="Textintable"/>
                        <w:rPr>
                          <w:rFonts w:ascii="Courier" w:hAnsi="Courier"/>
                          <w:color w:val="000000" w:themeColor="text1"/>
                        </w:rPr>
                      </w:pPr>
                      <w:r>
                        <w:rPr>
                          <w:rFonts w:ascii="Courier" w:hAnsi="Courier"/>
                          <w:color w:val="000000" w:themeColor="text1"/>
                        </w:rPr>
                        <w:t>}</w:t>
                      </w:r>
                    </w:p>
                    <w:p w14:paraId="40002BBF" w14:textId="77777777" w:rsidR="006A614F" w:rsidRDefault="006A614F" w:rsidP="00C12BB6">
                      <w:pPr>
                        <w:pStyle w:val="Textintable"/>
                        <w:rPr>
                          <w:rFonts w:ascii="Courier" w:hAnsi="Courier"/>
                          <w:color w:val="000000" w:themeColor="text1"/>
                        </w:rPr>
                      </w:pPr>
                    </w:p>
                    <w:p w14:paraId="619B051E" w14:textId="77777777" w:rsidR="006A614F" w:rsidRDefault="006A614F" w:rsidP="00C12BB6">
                      <w:pPr>
                        <w:pStyle w:val="Textintable"/>
                        <w:rPr>
                          <w:rFonts w:ascii="Courier" w:hAnsi="Courier"/>
                          <w:color w:val="000000" w:themeColor="text1"/>
                        </w:rPr>
                      </w:pPr>
                    </w:p>
                    <w:p w14:paraId="13203BB9" w14:textId="77777777" w:rsidR="006A614F" w:rsidRDefault="006A614F" w:rsidP="00C12BB6">
                      <w:pPr>
                        <w:pStyle w:val="Textintable"/>
                      </w:pPr>
                    </w:p>
                  </w:txbxContent>
                </v:textbox>
                <w10:anchorlock/>
              </v:rect>
            </w:pict>
          </mc:Fallback>
        </mc:AlternateContent>
      </w:r>
    </w:p>
    <w:p w14:paraId="3F633957" w14:textId="77777777" w:rsidR="005412BA" w:rsidRDefault="005412BA" w:rsidP="005412BA">
      <w:pPr>
        <w:rPr>
          <w:lang w:eastAsia="ar-SA"/>
        </w:rPr>
      </w:pPr>
    </w:p>
    <w:p w14:paraId="5C9B98AB" w14:textId="77777777" w:rsidR="005412BA" w:rsidRDefault="005412BA" w:rsidP="005412BA">
      <w:pPr>
        <w:pStyle w:val="Kop3"/>
        <w:numPr>
          <w:ilvl w:val="2"/>
          <w:numId w:val="4"/>
        </w:numPr>
      </w:pPr>
      <w:bookmarkStart w:id="904" w:name="_Ref2068693"/>
      <w:bookmarkStart w:id="905" w:name="_Toc2843228"/>
      <w:r>
        <w:t>A-Synchronous notifications/callback</w:t>
      </w:r>
      <w:bookmarkEnd w:id="904"/>
      <w:bookmarkEnd w:id="905"/>
    </w:p>
    <w:p w14:paraId="583CBEB2" w14:textId="77777777" w:rsidR="005412BA" w:rsidRDefault="00C012AC" w:rsidP="005412BA">
      <w:pPr>
        <w:rPr>
          <w:lang w:eastAsia="ar-SA"/>
        </w:rPr>
      </w:pPr>
      <w:r>
        <w:rPr>
          <w:noProof/>
        </w:rPr>
        <mc:AlternateContent>
          <mc:Choice Requires="wps">
            <w:drawing>
              <wp:inline distT="0" distB="0" distL="0" distR="0" wp14:anchorId="51920A00" wp14:editId="6A967AF0">
                <wp:extent cx="5543550" cy="1035050"/>
                <wp:effectExtent l="0" t="0" r="19050" b="12700"/>
                <wp:docPr id="21" name="Rechthoek 21"/>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FEC210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30BBE4F5" w14:textId="2ADD1DE9" w:rsidR="006A614F" w:rsidRDefault="006A614F" w:rsidP="00C012AC">
                            <w:pPr>
                              <w:pStyle w:val="Textintable"/>
                              <w:rPr>
                                <w:rFonts w:ascii="Courier" w:hAnsi="Courier"/>
                                <w:color w:val="000000" w:themeColor="text1"/>
                              </w:rPr>
                            </w:pPr>
                            <w:r>
                              <w:rPr>
                                <w:rFonts w:ascii="Courier" w:hAnsi="Courier"/>
                                <w:color w:val="000000" w:themeColor="text1"/>
                              </w:rPr>
                              <w:t xml:space="preserve">  “</w:t>
                            </w:r>
                            <w:proofErr w:type="spellStart"/>
                            <w:ins w:id="906" w:author="Fransen" w:date="2019-04-14T19:46:00Z">
                              <w:r w:rsidR="005D72FB">
                                <w:rPr>
                                  <w:rFonts w:ascii="Courier" w:hAnsi="Courier"/>
                                  <w:color w:val="000000" w:themeColor="text1"/>
                                </w:rPr>
                                <w:t>jsonrpc</w:t>
                              </w:r>
                            </w:ins>
                            <w:proofErr w:type="spellEnd"/>
                            <w:del w:id="907" w:author="Fransen" w:date="2019-04-14T19:46:00Z">
                              <w:r w:rsidDel="005D72FB">
                                <w:rPr>
                                  <w:rFonts w:ascii="Courier" w:hAnsi="Courier"/>
                                  <w:color w:val="000000" w:themeColor="text1"/>
                                </w:rPr>
                                <w:delText>version</w:delText>
                              </w:r>
                            </w:del>
                            <w:r>
                              <w:rPr>
                                <w:rFonts w:ascii="Courier" w:hAnsi="Courier"/>
                                <w:color w:val="000000" w:themeColor="text1"/>
                              </w:rPr>
                              <w:t>”: “2.0”,</w:t>
                            </w:r>
                          </w:p>
                          <w:p w14:paraId="334B558F" w14:textId="68471A64"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6C1E1E85"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6EC557A7" w:rsidR="006A614F" w:rsidRDefault="006A614F"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908" w:author="Fransen" w:date="2019-04-06T16:36:00Z">
                              <w:r w:rsidR="008E264E" w:rsidDel="00BF0D8C">
                                <w:rPr>
                                  <w:rFonts w:ascii="Courier" w:hAnsi="Courier"/>
                                  <w:color w:val="000000" w:themeColor="text1"/>
                                </w:rPr>
                                <w:delText>space</w:delText>
                              </w:r>
                            </w:del>
                            <w:ins w:id="909" w:author="Fransen" w:date="2019-04-06T16:36:00Z">
                              <w:r w:rsidR="00BF0D8C">
                                <w:rPr>
                                  <w:rFonts w:ascii="Courier" w:hAnsi="Courier"/>
                                  <w:color w:val="000000" w:themeColor="text1"/>
                                </w:rPr>
                                <w:t>id</w:t>
                              </w:r>
                            </w:ins>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5AA70A8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554BCBA3" w14:textId="77777777" w:rsidR="006A614F" w:rsidRDefault="006A614F" w:rsidP="00C012AC">
                            <w:pPr>
                              <w:pStyle w:val="Textintable"/>
                              <w:rPr>
                                <w:rFonts w:ascii="Courier" w:hAnsi="Courier"/>
                                <w:color w:val="000000" w:themeColor="text1"/>
                              </w:rPr>
                            </w:pPr>
                          </w:p>
                          <w:p w14:paraId="57D009F3" w14:textId="77777777" w:rsidR="006A614F" w:rsidRDefault="006A614F" w:rsidP="00C012AC">
                            <w:pPr>
                              <w:pStyle w:val="Textintable"/>
                              <w:rPr>
                                <w:rFonts w:ascii="Courier" w:hAnsi="Courier"/>
                                <w:color w:val="000000" w:themeColor="text1"/>
                              </w:rPr>
                            </w:pPr>
                          </w:p>
                          <w:p w14:paraId="631A9208" w14:textId="77777777" w:rsidR="006A614F" w:rsidRDefault="006A614F" w:rsidP="00C012AC">
                            <w:pPr>
                              <w:pStyle w:val="Textintable"/>
                            </w:pPr>
                          </w:p>
                        </w:txbxContent>
                      </wps:txbx>
                      <wps:bodyPr tIns="93240" bIns="93240" anchor="ctr">
                        <a:prstTxWarp prst="textNoShape">
                          <a:avLst/>
                        </a:prstTxWarp>
                        <a:noAutofit/>
                      </wps:bodyPr>
                    </wps:wsp>
                  </a:graphicData>
                </a:graphic>
              </wp:inline>
            </w:drawing>
          </mc:Choice>
          <mc:Fallback>
            <w:pict>
              <v:rect w14:anchorId="51920A00" id="Rechthoek 21" o:spid="_x0000_s1035"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DzGJHgdAgAA5wQAAA4AAAAAAAAAAAAAAAAALgIAAGRycy9lMm9Eb2MueG1sUEsBAi0AFAAG&#10;AAgAAAAhAMRGjH3ZAAAABQEAAA8AAAAAAAAAAAAAAAAAdwQAAGRycy9kb3ducmV2LnhtbFBLBQYA&#10;AAAABAAEAPMAAAB9BQAAAAA=&#10;" fillcolor="#f2f2f2 [3052]" strokecolor="#d8d8d8 [2732]">
                <v:textbox inset=",2.59mm,,2.59mm">
                  <w:txbxContent>
                    <w:p w14:paraId="4FEC210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30BBE4F5" w14:textId="2ADD1DE9" w:rsidR="006A614F" w:rsidRDefault="006A614F" w:rsidP="00C012AC">
                      <w:pPr>
                        <w:pStyle w:val="Textintable"/>
                        <w:rPr>
                          <w:rFonts w:ascii="Courier" w:hAnsi="Courier"/>
                          <w:color w:val="000000" w:themeColor="text1"/>
                        </w:rPr>
                      </w:pPr>
                      <w:r>
                        <w:rPr>
                          <w:rFonts w:ascii="Courier" w:hAnsi="Courier"/>
                          <w:color w:val="000000" w:themeColor="text1"/>
                        </w:rPr>
                        <w:t xml:space="preserve">  “</w:t>
                      </w:r>
                      <w:proofErr w:type="spellStart"/>
                      <w:ins w:id="910" w:author="Fransen" w:date="2019-04-14T19:46:00Z">
                        <w:r w:rsidR="005D72FB">
                          <w:rPr>
                            <w:rFonts w:ascii="Courier" w:hAnsi="Courier"/>
                            <w:color w:val="000000" w:themeColor="text1"/>
                          </w:rPr>
                          <w:t>jsonrpc</w:t>
                        </w:r>
                      </w:ins>
                      <w:proofErr w:type="spellEnd"/>
                      <w:del w:id="911" w:author="Fransen" w:date="2019-04-14T19:46:00Z">
                        <w:r w:rsidDel="005D72FB">
                          <w:rPr>
                            <w:rFonts w:ascii="Courier" w:hAnsi="Courier"/>
                            <w:color w:val="000000" w:themeColor="text1"/>
                          </w:rPr>
                          <w:delText>version</w:delText>
                        </w:r>
                      </w:del>
                      <w:r>
                        <w:rPr>
                          <w:rFonts w:ascii="Courier" w:hAnsi="Courier"/>
                          <w:color w:val="000000" w:themeColor="text1"/>
                        </w:rPr>
                        <w:t>”: “2.0”,</w:t>
                      </w:r>
                    </w:p>
                    <w:p w14:paraId="334B558F" w14:textId="68471A64"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6C1E1E85" w14:textId="77777777" w:rsidR="006A614F" w:rsidRDefault="006A614F" w:rsidP="00C012AC">
                      <w:pPr>
                        <w:pStyle w:val="Textintable"/>
                        <w:rPr>
                          <w:rFonts w:ascii="Courier" w:hAnsi="Courier"/>
                          <w:color w:val="000000" w:themeColor="text1"/>
                        </w:rPr>
                      </w:pPr>
                      <w:r>
                        <w:rPr>
                          <w:rFonts w:ascii="Courier" w:hAnsi="Courier"/>
                          <w:color w:val="000000" w:themeColor="text1"/>
                        </w:rPr>
                        <w:t xml:space="preserve">  “method”: “firebolt.ioconnector.1.register”,</w:t>
                      </w:r>
                    </w:p>
                    <w:p w14:paraId="5A85D0C5" w14:textId="6EC557A7" w:rsidR="006A614F" w:rsidRDefault="006A614F" w:rsidP="00C012AC">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912" w:author="Fransen" w:date="2019-04-06T16:36:00Z">
                        <w:r w:rsidR="008E264E" w:rsidDel="00BF0D8C">
                          <w:rPr>
                            <w:rFonts w:ascii="Courier" w:hAnsi="Courier"/>
                            <w:color w:val="000000" w:themeColor="text1"/>
                          </w:rPr>
                          <w:delText>space</w:delText>
                        </w:r>
                      </w:del>
                      <w:ins w:id="913" w:author="Fransen" w:date="2019-04-06T16:36:00Z">
                        <w:r w:rsidR="00BF0D8C">
                          <w:rPr>
                            <w:rFonts w:ascii="Courier" w:hAnsi="Courier"/>
                            <w:color w:val="000000" w:themeColor="text1"/>
                          </w:rPr>
                          <w:t>id</w:t>
                        </w:r>
                      </w:ins>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5AA70A87"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554BCBA3" w14:textId="77777777" w:rsidR="006A614F" w:rsidRDefault="006A614F" w:rsidP="00C012AC">
                      <w:pPr>
                        <w:pStyle w:val="Textintable"/>
                        <w:rPr>
                          <w:rFonts w:ascii="Courier" w:hAnsi="Courier"/>
                          <w:color w:val="000000" w:themeColor="text1"/>
                        </w:rPr>
                      </w:pPr>
                    </w:p>
                    <w:p w14:paraId="57D009F3" w14:textId="77777777" w:rsidR="006A614F" w:rsidRDefault="006A614F" w:rsidP="00C012AC">
                      <w:pPr>
                        <w:pStyle w:val="Textintable"/>
                        <w:rPr>
                          <w:rFonts w:ascii="Courier" w:hAnsi="Courier"/>
                          <w:color w:val="000000" w:themeColor="text1"/>
                        </w:rPr>
                      </w:pPr>
                    </w:p>
                    <w:p w14:paraId="631A9208" w14:textId="77777777" w:rsidR="006A614F" w:rsidRDefault="006A614F" w:rsidP="00C012AC">
                      <w:pPr>
                        <w:pStyle w:val="Textintable"/>
                      </w:pPr>
                    </w:p>
                  </w:txbxContent>
                </v:textbox>
                <w10:anchorlock/>
              </v:rect>
            </w:pict>
          </mc:Fallback>
        </mc:AlternateContent>
      </w:r>
    </w:p>
    <w:p w14:paraId="2D6CA60E" w14:textId="77777777" w:rsidR="00C012AC" w:rsidRDefault="00C012AC" w:rsidP="005412BA">
      <w:pPr>
        <w:rPr>
          <w:lang w:eastAsia="ar-SA"/>
        </w:rPr>
      </w:pPr>
      <w:r>
        <w:rPr>
          <w:noProof/>
        </w:rPr>
        <mc:AlternateContent>
          <mc:Choice Requires="wps">
            <w:drawing>
              <wp:inline distT="0" distB="0" distL="0" distR="0" wp14:anchorId="29F73A55" wp14:editId="0C858CFF">
                <wp:extent cx="5543550" cy="882650"/>
                <wp:effectExtent l="0" t="0" r="19050" b="12700"/>
                <wp:docPr id="23" name="Rechthoek 23"/>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302946A"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7504A150" w14:textId="16A8787F" w:rsidR="006A614F" w:rsidRDefault="006A614F" w:rsidP="00C012AC">
                            <w:pPr>
                              <w:pStyle w:val="Textintable"/>
                              <w:rPr>
                                <w:rFonts w:ascii="Courier" w:hAnsi="Courier"/>
                                <w:color w:val="000000" w:themeColor="text1"/>
                              </w:rPr>
                            </w:pPr>
                            <w:r>
                              <w:rPr>
                                <w:rFonts w:ascii="Courier" w:hAnsi="Courier"/>
                                <w:color w:val="000000" w:themeColor="text1"/>
                              </w:rPr>
                              <w:t xml:space="preserve">  “</w:t>
                            </w:r>
                            <w:proofErr w:type="spellStart"/>
                            <w:ins w:id="914" w:author="Fransen" w:date="2019-04-14T19:47:00Z">
                              <w:r w:rsidR="005D72FB">
                                <w:rPr>
                                  <w:rFonts w:ascii="Courier" w:hAnsi="Courier"/>
                                  <w:color w:val="000000" w:themeColor="text1"/>
                                </w:rPr>
                                <w:t>jsonrpc</w:t>
                              </w:r>
                            </w:ins>
                            <w:proofErr w:type="spellEnd"/>
                            <w:del w:id="915" w:author="Fransen" w:date="2019-04-14T19:47:00Z">
                              <w:r w:rsidDel="005D72FB">
                                <w:rPr>
                                  <w:rFonts w:ascii="Courier" w:hAnsi="Courier"/>
                                  <w:color w:val="000000" w:themeColor="text1"/>
                                </w:rPr>
                                <w:delText>version</w:delText>
                              </w:r>
                            </w:del>
                            <w:r>
                              <w:rPr>
                                <w:rFonts w:ascii="Courier" w:hAnsi="Courier"/>
                                <w:color w:val="000000" w:themeColor="text1"/>
                              </w:rPr>
                              <w:t>”: “V2.0”,</w:t>
                            </w:r>
                          </w:p>
                          <w:p w14:paraId="4DAD6F1A" w14:textId="46ADCD87"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118C07CC" w14:textId="21EE3DC8" w:rsidR="006A614F" w:rsidRDefault="006A614F"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4943E47F" w14:textId="77777777" w:rsidR="006A614F" w:rsidRDefault="006A614F" w:rsidP="00C012AC">
                            <w:pPr>
                              <w:pStyle w:val="Textintable"/>
                              <w:rPr>
                                <w:rFonts w:ascii="Courier" w:hAnsi="Courier"/>
                                <w:color w:val="000000" w:themeColor="text1"/>
                              </w:rPr>
                            </w:pPr>
                          </w:p>
                          <w:p w14:paraId="4CA1C2A3" w14:textId="77777777" w:rsidR="006A614F" w:rsidRDefault="006A614F" w:rsidP="00C012AC">
                            <w:pPr>
                              <w:pStyle w:val="Textintable"/>
                              <w:rPr>
                                <w:rFonts w:ascii="Courier" w:hAnsi="Courier"/>
                                <w:color w:val="000000" w:themeColor="text1"/>
                              </w:rPr>
                            </w:pPr>
                          </w:p>
                          <w:p w14:paraId="74B4D3A2" w14:textId="77777777" w:rsidR="006A614F" w:rsidRDefault="006A614F" w:rsidP="00C012AC">
                            <w:pPr>
                              <w:pStyle w:val="Textintable"/>
                            </w:pPr>
                          </w:p>
                        </w:txbxContent>
                      </wps:txbx>
                      <wps:bodyPr tIns="93240" bIns="93240" anchor="ctr">
                        <a:prstTxWarp prst="textNoShape">
                          <a:avLst/>
                        </a:prstTxWarp>
                        <a:noAutofit/>
                      </wps:bodyPr>
                    </wps:wsp>
                  </a:graphicData>
                </a:graphic>
              </wp:inline>
            </w:drawing>
          </mc:Choice>
          <mc:Fallback>
            <w:pict>
              <v:rect w14:anchorId="29F73A55" id="Rechthoek 23" o:spid="_x0000_s1036"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INb8I0cAgAA5wQAAA4AAAAAAAAAAAAAAAAALgIAAGRycy9lMm9Eb2MueG1sUEsBAi0AFAAG&#10;AAgAAAAhAN9huqfaAAAABQEAAA8AAAAAAAAAAAAAAAAAdgQAAGRycy9kb3ducmV2LnhtbFBLBQYA&#10;AAAABAAEAPMAAAB9BQAAAAA=&#10;" fillcolor="#f2f2f2 [3052]" strokecolor="#d8d8d8 [2732]">
                <v:textbox inset=",2.59mm,,2.59mm">
                  <w:txbxContent>
                    <w:p w14:paraId="6302946A"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7504A150" w14:textId="16A8787F" w:rsidR="006A614F" w:rsidRDefault="006A614F" w:rsidP="00C012AC">
                      <w:pPr>
                        <w:pStyle w:val="Textintable"/>
                        <w:rPr>
                          <w:rFonts w:ascii="Courier" w:hAnsi="Courier"/>
                          <w:color w:val="000000" w:themeColor="text1"/>
                        </w:rPr>
                      </w:pPr>
                      <w:r>
                        <w:rPr>
                          <w:rFonts w:ascii="Courier" w:hAnsi="Courier"/>
                          <w:color w:val="000000" w:themeColor="text1"/>
                        </w:rPr>
                        <w:t xml:space="preserve">  “</w:t>
                      </w:r>
                      <w:proofErr w:type="spellStart"/>
                      <w:ins w:id="916" w:author="Fransen" w:date="2019-04-14T19:47:00Z">
                        <w:r w:rsidR="005D72FB">
                          <w:rPr>
                            <w:rFonts w:ascii="Courier" w:hAnsi="Courier"/>
                            <w:color w:val="000000" w:themeColor="text1"/>
                          </w:rPr>
                          <w:t>jsonrpc</w:t>
                        </w:r>
                      </w:ins>
                      <w:proofErr w:type="spellEnd"/>
                      <w:del w:id="917" w:author="Fransen" w:date="2019-04-14T19:47:00Z">
                        <w:r w:rsidDel="005D72FB">
                          <w:rPr>
                            <w:rFonts w:ascii="Courier" w:hAnsi="Courier"/>
                            <w:color w:val="000000" w:themeColor="text1"/>
                          </w:rPr>
                          <w:delText>version</w:delText>
                        </w:r>
                      </w:del>
                      <w:r>
                        <w:rPr>
                          <w:rFonts w:ascii="Courier" w:hAnsi="Courier"/>
                          <w:color w:val="000000" w:themeColor="text1"/>
                        </w:rPr>
                        <w:t>”: “V2.0”,</w:t>
                      </w:r>
                    </w:p>
                    <w:p w14:paraId="4DAD6F1A" w14:textId="46ADCD87" w:rsidR="006A614F" w:rsidRDefault="006A614F" w:rsidP="00C012AC">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5</w:t>
                      </w:r>
                      <w:r>
                        <w:rPr>
                          <w:rFonts w:ascii="Courier" w:hAnsi="Courier"/>
                          <w:color w:val="000000" w:themeColor="text1"/>
                        </w:rPr>
                        <w:t>,</w:t>
                      </w:r>
                    </w:p>
                    <w:p w14:paraId="118C07CC" w14:textId="21EE3DC8" w:rsidR="006A614F" w:rsidRDefault="006A614F" w:rsidP="00C012AC">
                      <w:pPr>
                        <w:pStyle w:val="Textintable"/>
                        <w:rPr>
                          <w:rFonts w:ascii="Courier" w:hAnsi="Courier"/>
                          <w:color w:val="000000" w:themeColor="text1"/>
                        </w:rPr>
                      </w:pPr>
                      <w:r>
                        <w:rPr>
                          <w:rFonts w:ascii="Courier" w:hAnsi="Courier"/>
                          <w:color w:val="000000" w:themeColor="text1"/>
                        </w:rPr>
                        <w:t xml:space="preserve">  “result”: 0</w:t>
                      </w:r>
                    </w:p>
                    <w:p w14:paraId="4413DE4C" w14:textId="77777777" w:rsidR="006A614F" w:rsidRDefault="006A614F" w:rsidP="00C012AC">
                      <w:pPr>
                        <w:pStyle w:val="Textintable"/>
                        <w:rPr>
                          <w:rFonts w:ascii="Courier" w:hAnsi="Courier"/>
                          <w:color w:val="000000" w:themeColor="text1"/>
                        </w:rPr>
                      </w:pPr>
                      <w:r>
                        <w:rPr>
                          <w:rFonts w:ascii="Courier" w:hAnsi="Courier"/>
                          <w:color w:val="000000" w:themeColor="text1"/>
                        </w:rPr>
                        <w:t>}</w:t>
                      </w:r>
                    </w:p>
                    <w:p w14:paraId="4943E47F" w14:textId="77777777" w:rsidR="006A614F" w:rsidRDefault="006A614F" w:rsidP="00C012AC">
                      <w:pPr>
                        <w:pStyle w:val="Textintable"/>
                        <w:rPr>
                          <w:rFonts w:ascii="Courier" w:hAnsi="Courier"/>
                          <w:color w:val="000000" w:themeColor="text1"/>
                        </w:rPr>
                      </w:pPr>
                    </w:p>
                    <w:p w14:paraId="4CA1C2A3" w14:textId="77777777" w:rsidR="006A614F" w:rsidRDefault="006A614F" w:rsidP="00C012AC">
                      <w:pPr>
                        <w:pStyle w:val="Textintable"/>
                        <w:rPr>
                          <w:rFonts w:ascii="Courier" w:hAnsi="Courier"/>
                          <w:color w:val="000000" w:themeColor="text1"/>
                        </w:rPr>
                      </w:pPr>
                    </w:p>
                    <w:p w14:paraId="74B4D3A2" w14:textId="77777777" w:rsidR="006A614F" w:rsidRDefault="006A614F" w:rsidP="00C012AC">
                      <w:pPr>
                        <w:pStyle w:val="Textintable"/>
                      </w:pPr>
                    </w:p>
                  </w:txbxContent>
                </v:textbox>
                <w10:anchorlock/>
              </v:rect>
            </w:pict>
          </mc:Fallback>
        </mc:AlternateContent>
      </w:r>
    </w:p>
    <w:p w14:paraId="3C2B3670" w14:textId="77777777" w:rsidR="00D15EC8" w:rsidRDefault="00D15EC8" w:rsidP="005412BA">
      <w:pPr>
        <w:rPr>
          <w:lang w:eastAsia="ar-SA"/>
        </w:rPr>
      </w:pPr>
    </w:p>
    <w:p w14:paraId="60D427E0" w14:textId="77777777" w:rsidR="00D15EC8" w:rsidRDefault="00D15EC8" w:rsidP="00F67BE7">
      <w:pPr>
        <w:jc w:val="both"/>
        <w:rPr>
          <w:lang w:eastAsia="ar-SA"/>
        </w:rPr>
      </w:pPr>
      <w:r>
        <w:rPr>
          <w:lang w:eastAsia="ar-SA"/>
        </w:rPr>
        <w:t>This triggers a registration on the server. In case the pin is changing state, a method invocation is triggered from the server. This will be an id-less invocation so no answer expected:</w:t>
      </w:r>
    </w:p>
    <w:p w14:paraId="460A9743" w14:textId="77777777" w:rsidR="00D15EC8" w:rsidRDefault="00D15EC8" w:rsidP="005412BA">
      <w:pPr>
        <w:rPr>
          <w:lang w:eastAsia="ar-SA"/>
        </w:rPr>
      </w:pPr>
      <w:r>
        <w:rPr>
          <w:noProof/>
        </w:rPr>
        <mc:AlternateContent>
          <mc:Choice Requires="wps">
            <w:drawing>
              <wp:inline distT="0" distB="0" distL="0" distR="0" wp14:anchorId="7A7EDC5D" wp14:editId="6FD8D1CB">
                <wp:extent cx="5543550" cy="882650"/>
                <wp:effectExtent l="0" t="0" r="19050" b="12700"/>
                <wp:docPr id="25" name="Rechthoek 25"/>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DF00BE7"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D0562E7" w14:textId="5F25F5E0" w:rsidR="006A614F" w:rsidRDefault="006A614F" w:rsidP="00D15EC8">
                            <w:pPr>
                              <w:pStyle w:val="Textintable"/>
                              <w:rPr>
                                <w:rFonts w:ascii="Courier" w:hAnsi="Courier"/>
                                <w:color w:val="000000" w:themeColor="text1"/>
                              </w:rPr>
                            </w:pPr>
                            <w:r>
                              <w:rPr>
                                <w:rFonts w:ascii="Courier" w:hAnsi="Courier"/>
                                <w:color w:val="000000" w:themeColor="text1"/>
                              </w:rPr>
                              <w:t xml:space="preserve">  “</w:t>
                            </w:r>
                            <w:proofErr w:type="spellStart"/>
                            <w:ins w:id="918" w:author="Fransen" w:date="2019-04-14T19:47:00Z">
                              <w:r w:rsidR="005D72FB">
                                <w:rPr>
                                  <w:rFonts w:ascii="Courier" w:hAnsi="Courier"/>
                                  <w:color w:val="000000" w:themeColor="text1"/>
                                </w:rPr>
                                <w:t>jsonrpc</w:t>
                              </w:r>
                            </w:ins>
                            <w:proofErr w:type="spellEnd"/>
                            <w:del w:id="919" w:author="Fransen" w:date="2019-04-14T19:47:00Z">
                              <w:r w:rsidDel="005D72FB">
                                <w:rPr>
                                  <w:rFonts w:ascii="Courier" w:hAnsi="Courier"/>
                                  <w:color w:val="000000" w:themeColor="text1"/>
                                </w:rPr>
                                <w:delText>version</w:delText>
                              </w:r>
                            </w:del>
                            <w:r>
                              <w:rPr>
                                <w:rFonts w:ascii="Courier" w:hAnsi="Courier"/>
                                <w:color w:val="000000" w:themeColor="text1"/>
                              </w:rPr>
                              <w:t>”: “2.0”,</w:t>
                            </w:r>
                          </w:p>
                          <w:p w14:paraId="62B0046B" w14:textId="6DD79491" w:rsidR="006A614F" w:rsidRDefault="006A614F" w:rsidP="00D15EC8">
                            <w:pPr>
                              <w:pStyle w:val="Textintable"/>
                              <w:rPr>
                                <w:rFonts w:ascii="Courier" w:hAnsi="Courier"/>
                                <w:color w:val="000000" w:themeColor="text1"/>
                              </w:rPr>
                            </w:pPr>
                            <w:r>
                              <w:rPr>
                                <w:rFonts w:ascii="Courier" w:hAnsi="Courier"/>
                                <w:color w:val="000000" w:themeColor="text1"/>
                              </w:rPr>
                              <w:t xml:space="preserve">  “method”: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.1.powerpin”,</w:t>
                            </w:r>
                          </w:p>
                          <w:p w14:paraId="15A6682C" w14:textId="77777777" w:rsidR="006A614F" w:rsidRDefault="006A614F"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153604C" w14:textId="77777777" w:rsidR="006A614F" w:rsidRDefault="006A614F" w:rsidP="00D15EC8">
                            <w:pPr>
                              <w:pStyle w:val="Textintable"/>
                              <w:rPr>
                                <w:rFonts w:ascii="Courier" w:hAnsi="Courier"/>
                                <w:color w:val="000000" w:themeColor="text1"/>
                              </w:rPr>
                            </w:pPr>
                          </w:p>
                          <w:p w14:paraId="36A21C66" w14:textId="77777777" w:rsidR="006A614F" w:rsidRDefault="006A614F" w:rsidP="00D15EC8">
                            <w:pPr>
                              <w:pStyle w:val="Textintable"/>
                              <w:rPr>
                                <w:rFonts w:ascii="Courier" w:hAnsi="Courier"/>
                                <w:color w:val="000000" w:themeColor="text1"/>
                              </w:rPr>
                            </w:pPr>
                          </w:p>
                          <w:p w14:paraId="04285844" w14:textId="77777777" w:rsidR="006A614F" w:rsidRDefault="006A614F" w:rsidP="00D15EC8">
                            <w:pPr>
                              <w:pStyle w:val="Textintable"/>
                            </w:pPr>
                          </w:p>
                        </w:txbxContent>
                      </wps:txbx>
                      <wps:bodyPr tIns="93240" bIns="93240" anchor="ctr">
                        <a:prstTxWarp prst="textNoShape">
                          <a:avLst/>
                        </a:prstTxWarp>
                        <a:noAutofit/>
                      </wps:bodyPr>
                    </wps:wsp>
                  </a:graphicData>
                </a:graphic>
              </wp:inline>
            </w:drawing>
          </mc:Choice>
          <mc:Fallback>
            <w:pict>
              <v:rect w14:anchorId="7A7EDC5D" id="Rechthoek 25" o:spid="_x0000_s1037"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" fillcolor="#f2f2f2 [3052]" strokecolor="#d8d8d8 [2732]">
                <v:textbox inset=",2.59mm,,2.59mm">
                  <w:txbxContent>
                    <w:p w14:paraId="0DF00BE7"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D0562E7" w14:textId="5F25F5E0" w:rsidR="006A614F" w:rsidRDefault="006A614F" w:rsidP="00D15EC8">
                      <w:pPr>
                        <w:pStyle w:val="Textintable"/>
                        <w:rPr>
                          <w:rFonts w:ascii="Courier" w:hAnsi="Courier"/>
                          <w:color w:val="000000" w:themeColor="text1"/>
                        </w:rPr>
                      </w:pPr>
                      <w:r>
                        <w:rPr>
                          <w:rFonts w:ascii="Courier" w:hAnsi="Courier"/>
                          <w:color w:val="000000" w:themeColor="text1"/>
                        </w:rPr>
                        <w:t xml:space="preserve">  “</w:t>
                      </w:r>
                      <w:proofErr w:type="spellStart"/>
                      <w:ins w:id="920" w:author="Fransen" w:date="2019-04-14T19:47:00Z">
                        <w:r w:rsidR="005D72FB">
                          <w:rPr>
                            <w:rFonts w:ascii="Courier" w:hAnsi="Courier"/>
                            <w:color w:val="000000" w:themeColor="text1"/>
                          </w:rPr>
                          <w:t>jsonrpc</w:t>
                        </w:r>
                      </w:ins>
                      <w:proofErr w:type="spellEnd"/>
                      <w:del w:id="921" w:author="Fransen" w:date="2019-04-14T19:47:00Z">
                        <w:r w:rsidDel="005D72FB">
                          <w:rPr>
                            <w:rFonts w:ascii="Courier" w:hAnsi="Courier"/>
                            <w:color w:val="000000" w:themeColor="text1"/>
                          </w:rPr>
                          <w:delText>version</w:delText>
                        </w:r>
                      </w:del>
                      <w:r>
                        <w:rPr>
                          <w:rFonts w:ascii="Courier" w:hAnsi="Courier"/>
                          <w:color w:val="000000" w:themeColor="text1"/>
                        </w:rPr>
                        <w:t>”: “2.0”,</w:t>
                      </w:r>
                    </w:p>
                    <w:p w14:paraId="62B0046B" w14:textId="6DD79491" w:rsidR="006A614F" w:rsidRDefault="006A614F" w:rsidP="00D15EC8">
                      <w:pPr>
                        <w:pStyle w:val="Textintable"/>
                        <w:rPr>
                          <w:rFonts w:ascii="Courier" w:hAnsi="Courier"/>
                          <w:color w:val="000000" w:themeColor="text1"/>
                        </w:rPr>
                      </w:pPr>
                      <w:r>
                        <w:rPr>
                          <w:rFonts w:ascii="Courier" w:hAnsi="Courier"/>
                          <w:color w:val="000000" w:themeColor="text1"/>
                        </w:rPr>
                        <w:t xml:space="preserve">  “method”: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.1.powerpin”,</w:t>
                      </w:r>
                    </w:p>
                    <w:p w14:paraId="15A6682C" w14:textId="77777777" w:rsidR="006A614F" w:rsidRDefault="006A614F" w:rsidP="00D15EC8">
                      <w:pPr>
                        <w:pStyle w:val="Textintable"/>
                        <w:rPr>
                          <w:rFonts w:ascii="Courier" w:hAnsi="Courier"/>
                          <w:color w:val="000000" w:themeColor="text1"/>
                        </w:rPr>
                      </w:pPr>
                      <w:r>
                        <w:rPr>
                          <w:rFonts w:ascii="Courier" w:hAnsi="Courier"/>
                          <w:color w:val="000000" w:themeColor="text1"/>
                        </w:rPr>
                        <w:t xml:space="preserve">  “params”: { “state”: “low” }</w:t>
                      </w:r>
                    </w:p>
                    <w:p w14:paraId="2BF717A8" w14:textId="77777777" w:rsidR="006A614F" w:rsidRDefault="006A614F" w:rsidP="00D15EC8">
                      <w:pPr>
                        <w:pStyle w:val="Textintable"/>
                        <w:rPr>
                          <w:rFonts w:ascii="Courier" w:hAnsi="Courier"/>
                          <w:color w:val="000000" w:themeColor="text1"/>
                        </w:rPr>
                      </w:pPr>
                      <w:r>
                        <w:rPr>
                          <w:rFonts w:ascii="Courier" w:hAnsi="Courier"/>
                          <w:color w:val="000000" w:themeColor="text1"/>
                        </w:rPr>
                        <w:t>}</w:t>
                      </w:r>
                    </w:p>
                    <w:p w14:paraId="4153604C" w14:textId="77777777" w:rsidR="006A614F" w:rsidRDefault="006A614F" w:rsidP="00D15EC8">
                      <w:pPr>
                        <w:pStyle w:val="Textintable"/>
                        <w:rPr>
                          <w:rFonts w:ascii="Courier" w:hAnsi="Courier"/>
                          <w:color w:val="000000" w:themeColor="text1"/>
                        </w:rPr>
                      </w:pPr>
                    </w:p>
                    <w:p w14:paraId="36A21C66" w14:textId="77777777" w:rsidR="006A614F" w:rsidRDefault="006A614F" w:rsidP="00D15EC8">
                      <w:pPr>
                        <w:pStyle w:val="Textintable"/>
                        <w:rPr>
                          <w:rFonts w:ascii="Courier" w:hAnsi="Courier"/>
                          <w:color w:val="000000" w:themeColor="text1"/>
                        </w:rPr>
                      </w:pPr>
                    </w:p>
                    <w:p w14:paraId="04285844" w14:textId="77777777" w:rsidR="006A614F" w:rsidRDefault="006A614F" w:rsidP="00D15EC8">
                      <w:pPr>
                        <w:pStyle w:val="Textintable"/>
                      </w:pPr>
                    </w:p>
                  </w:txbxContent>
                </v:textbox>
                <w10:anchorlock/>
              </v:rect>
            </w:pict>
          </mc:Fallback>
        </mc:AlternateContent>
      </w:r>
    </w:p>
    <w:p w14:paraId="1F59CBD8" w14:textId="77777777" w:rsidR="005A33FC" w:rsidRDefault="005A33FC" w:rsidP="005412BA">
      <w:pPr>
        <w:rPr>
          <w:lang w:eastAsia="ar-SA"/>
        </w:rPr>
      </w:pPr>
    </w:p>
    <w:p w14:paraId="52EDE387" w14:textId="7B5505E3" w:rsidR="005A33FC" w:rsidRDefault="005A33FC" w:rsidP="00F67BE7">
      <w:pPr>
        <w:jc w:val="both"/>
        <w:rPr>
          <w:lang w:eastAsia="ar-SA"/>
        </w:rPr>
      </w:pPr>
      <w:r>
        <w:rPr>
          <w:lang w:eastAsia="ar-SA"/>
        </w:rPr>
        <w:t xml:space="preserve">To end the notifications, the event needs to be </w:t>
      </w:r>
      <w:r w:rsidR="00EF3BC2">
        <w:rPr>
          <w:lang w:eastAsia="ar-SA"/>
        </w:rPr>
        <w:t>unregistered</w:t>
      </w:r>
      <w:r>
        <w:rPr>
          <w:lang w:eastAsia="ar-SA"/>
        </w:rPr>
        <w:t>. This can be done by invoking the unregister on the server side.</w:t>
      </w:r>
    </w:p>
    <w:p w14:paraId="0B3E8584" w14:textId="77777777" w:rsidR="005A33FC" w:rsidRDefault="00C46C88" w:rsidP="005412BA">
      <w:pPr>
        <w:rPr>
          <w:lang w:eastAsia="ar-SA"/>
        </w:rPr>
      </w:pPr>
      <w:r>
        <w:rPr>
          <w:noProof/>
        </w:rPr>
        <w:lastRenderedPageBreak/>
        <mc:AlternateContent>
          <mc:Choice Requires="wps">
            <w:drawing>
              <wp:inline distT="0" distB="0" distL="0" distR="0" wp14:anchorId="6BF55C3E" wp14:editId="3EE0AE56">
                <wp:extent cx="5543550" cy="1035050"/>
                <wp:effectExtent l="0" t="0" r="19050" b="12700"/>
                <wp:docPr id="26" name="Rechthoek 26"/>
                <wp:cNvGraphicFramePr/>
                <a:graphic xmlns:a="http://schemas.openxmlformats.org/drawingml/2006/main">
                  <a:graphicData uri="http://schemas.microsoft.com/office/word/2010/wordprocessingShape">
                    <wps:wsp>
                      <wps:cNvSpPr/>
                      <wps:spPr>
                        <a:xfrm>
                          <a:off x="0" y="0"/>
                          <a:ext cx="5543550" cy="10350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09F6440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479BD76B" w14:textId="693F5513" w:rsidR="006A614F" w:rsidRDefault="006A614F" w:rsidP="00C46C88">
                            <w:pPr>
                              <w:pStyle w:val="Textintable"/>
                              <w:rPr>
                                <w:rFonts w:ascii="Courier" w:hAnsi="Courier"/>
                                <w:color w:val="000000" w:themeColor="text1"/>
                              </w:rPr>
                            </w:pPr>
                            <w:r>
                              <w:rPr>
                                <w:rFonts w:ascii="Courier" w:hAnsi="Courier"/>
                                <w:color w:val="000000" w:themeColor="text1"/>
                              </w:rPr>
                              <w:t xml:space="preserve">  “</w:t>
                            </w:r>
                            <w:proofErr w:type="spellStart"/>
                            <w:ins w:id="922" w:author="Fransen" w:date="2019-04-14T19:47:00Z">
                              <w:r w:rsidR="005D72FB">
                                <w:rPr>
                                  <w:rFonts w:ascii="Courier" w:hAnsi="Courier"/>
                                  <w:color w:val="000000" w:themeColor="text1"/>
                                </w:rPr>
                                <w:t>jsonrpc</w:t>
                              </w:r>
                            </w:ins>
                            <w:proofErr w:type="spellEnd"/>
                            <w:del w:id="923" w:author="Fransen" w:date="2019-04-14T19:47:00Z">
                              <w:r w:rsidDel="005D72FB">
                                <w:rPr>
                                  <w:rFonts w:ascii="Courier" w:hAnsi="Courier"/>
                                  <w:color w:val="000000" w:themeColor="text1"/>
                                </w:rPr>
                                <w:delText>version</w:delText>
                              </w:r>
                            </w:del>
                            <w:r>
                              <w:rPr>
                                <w:rFonts w:ascii="Courier" w:hAnsi="Courier"/>
                                <w:color w:val="000000" w:themeColor="text1"/>
                              </w:rPr>
                              <w:t>”: “2.0”,</w:t>
                            </w:r>
                          </w:p>
                          <w:p w14:paraId="40A403C8" w14:textId="70D85084"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6F31D650" w14:textId="77777777" w:rsidR="006A614F" w:rsidRDefault="006A614F"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4BA74B01" w:rsidR="006A614F" w:rsidRDefault="006A614F"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924" w:author="Fransen" w:date="2019-04-06T16:36:00Z">
                              <w:r w:rsidR="008E264E" w:rsidDel="00BF0D8C">
                                <w:rPr>
                                  <w:rFonts w:ascii="Courier" w:hAnsi="Courier"/>
                                  <w:color w:val="000000" w:themeColor="text1"/>
                                </w:rPr>
                                <w:delText>space</w:delText>
                              </w:r>
                            </w:del>
                            <w:ins w:id="925" w:author="Fransen" w:date="2019-04-06T16:36:00Z">
                              <w:r w:rsidR="00BF0D8C">
                                <w:rPr>
                                  <w:rFonts w:ascii="Courier" w:hAnsi="Courier"/>
                                  <w:color w:val="000000" w:themeColor="text1"/>
                                </w:rPr>
                                <w:t>id</w:t>
                              </w:r>
                            </w:ins>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67BEC0BA"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1BF48EEB" w14:textId="77777777" w:rsidR="006A614F" w:rsidRDefault="006A614F" w:rsidP="00C46C88">
                            <w:pPr>
                              <w:pStyle w:val="Textintable"/>
                              <w:rPr>
                                <w:rFonts w:ascii="Courier" w:hAnsi="Courier"/>
                                <w:color w:val="000000" w:themeColor="text1"/>
                              </w:rPr>
                            </w:pPr>
                          </w:p>
                          <w:p w14:paraId="101B7DB4" w14:textId="77777777" w:rsidR="006A614F" w:rsidRDefault="006A614F" w:rsidP="00C46C88">
                            <w:pPr>
                              <w:pStyle w:val="Textintable"/>
                              <w:rPr>
                                <w:rFonts w:ascii="Courier" w:hAnsi="Courier"/>
                                <w:color w:val="000000" w:themeColor="text1"/>
                              </w:rPr>
                            </w:pPr>
                          </w:p>
                          <w:p w14:paraId="09B21BF0" w14:textId="77777777" w:rsidR="006A614F" w:rsidRDefault="006A614F" w:rsidP="00C46C88">
                            <w:pPr>
                              <w:pStyle w:val="Textintable"/>
                            </w:pPr>
                          </w:p>
                        </w:txbxContent>
                      </wps:txbx>
                      <wps:bodyPr tIns="93240" bIns="93240" anchor="ctr">
                        <a:prstTxWarp prst="textNoShape">
                          <a:avLst/>
                        </a:prstTxWarp>
                        <a:noAutofit/>
                      </wps:bodyPr>
                    </wps:wsp>
                  </a:graphicData>
                </a:graphic>
              </wp:inline>
            </w:drawing>
          </mc:Choice>
          <mc:Fallback>
            <w:pict>
              <v:rect w14:anchorId="6BF55C3E" id="Rechthoek 26" o:spid="_x0000_s1038" style="width:436.5pt;height: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" fillcolor="#f2f2f2 [3052]" strokecolor="#d8d8d8 [2732]">
                <v:textbox inset=",2.59mm,,2.59mm">
                  <w:txbxContent>
                    <w:p w14:paraId="09F6440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479BD76B" w14:textId="693F5513" w:rsidR="006A614F" w:rsidRDefault="006A614F" w:rsidP="00C46C88">
                      <w:pPr>
                        <w:pStyle w:val="Textintable"/>
                        <w:rPr>
                          <w:rFonts w:ascii="Courier" w:hAnsi="Courier"/>
                          <w:color w:val="000000" w:themeColor="text1"/>
                        </w:rPr>
                      </w:pPr>
                      <w:r>
                        <w:rPr>
                          <w:rFonts w:ascii="Courier" w:hAnsi="Courier"/>
                          <w:color w:val="000000" w:themeColor="text1"/>
                        </w:rPr>
                        <w:t xml:space="preserve">  “</w:t>
                      </w:r>
                      <w:proofErr w:type="spellStart"/>
                      <w:ins w:id="926" w:author="Fransen" w:date="2019-04-14T19:47:00Z">
                        <w:r w:rsidR="005D72FB">
                          <w:rPr>
                            <w:rFonts w:ascii="Courier" w:hAnsi="Courier"/>
                            <w:color w:val="000000" w:themeColor="text1"/>
                          </w:rPr>
                          <w:t>jsonrpc</w:t>
                        </w:r>
                      </w:ins>
                      <w:proofErr w:type="spellEnd"/>
                      <w:del w:id="927" w:author="Fransen" w:date="2019-04-14T19:47:00Z">
                        <w:r w:rsidDel="005D72FB">
                          <w:rPr>
                            <w:rFonts w:ascii="Courier" w:hAnsi="Courier"/>
                            <w:color w:val="000000" w:themeColor="text1"/>
                          </w:rPr>
                          <w:delText>version</w:delText>
                        </w:r>
                      </w:del>
                      <w:r>
                        <w:rPr>
                          <w:rFonts w:ascii="Courier" w:hAnsi="Courier"/>
                          <w:color w:val="000000" w:themeColor="text1"/>
                        </w:rPr>
                        <w:t>”: “2.0”,</w:t>
                      </w:r>
                    </w:p>
                    <w:p w14:paraId="40A403C8" w14:textId="70D85084"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6F31D650" w14:textId="77777777" w:rsidR="006A614F" w:rsidRDefault="006A614F" w:rsidP="00C46C88">
                      <w:pPr>
                        <w:pStyle w:val="Textintable"/>
                        <w:rPr>
                          <w:rFonts w:ascii="Courier" w:hAnsi="Courier"/>
                          <w:color w:val="000000" w:themeColor="text1"/>
                        </w:rPr>
                      </w:pPr>
                      <w:r>
                        <w:rPr>
                          <w:rFonts w:ascii="Courier" w:hAnsi="Courier"/>
                          <w:color w:val="000000" w:themeColor="text1"/>
                        </w:rPr>
                        <w:t xml:space="preserve">  “method”: “firebolt.ioconnector.1.unregister”,</w:t>
                      </w:r>
                    </w:p>
                    <w:p w14:paraId="65F79FEA" w14:textId="4BA74B01" w:rsidR="006A614F" w:rsidRDefault="006A614F" w:rsidP="00C46C88">
                      <w:pPr>
                        <w:pStyle w:val="Textintable"/>
                        <w:rPr>
                          <w:rFonts w:ascii="Courier" w:hAnsi="Courier"/>
                          <w:color w:val="000000" w:themeColor="text1"/>
                        </w:rPr>
                      </w:pPr>
                      <w:r>
                        <w:rPr>
                          <w:rFonts w:ascii="Courier" w:hAnsi="Courier"/>
                          <w:color w:val="000000" w:themeColor="text1"/>
                        </w:rPr>
                        <w:t xml:space="preserve">  “params”: { “event”: “</w:t>
                      </w:r>
                      <w:proofErr w:type="spellStart"/>
                      <w:r>
                        <w:rPr>
                          <w:rFonts w:ascii="Courier" w:hAnsi="Courier"/>
                          <w:color w:val="000000" w:themeColor="text1"/>
                        </w:rPr>
                        <w:t>powerpin</w:t>
                      </w:r>
                      <w:proofErr w:type="spellEnd"/>
                      <w:r>
                        <w:rPr>
                          <w:rFonts w:ascii="Courier" w:hAnsi="Courier"/>
                          <w:color w:val="000000" w:themeColor="text1"/>
                        </w:rPr>
                        <w:t>”, “</w:t>
                      </w:r>
                      <w:del w:id="928" w:author="Fransen" w:date="2019-04-06T16:36:00Z">
                        <w:r w:rsidR="008E264E" w:rsidDel="00BF0D8C">
                          <w:rPr>
                            <w:rFonts w:ascii="Courier" w:hAnsi="Courier"/>
                            <w:color w:val="000000" w:themeColor="text1"/>
                          </w:rPr>
                          <w:delText>space</w:delText>
                        </w:r>
                      </w:del>
                      <w:ins w:id="929" w:author="Fransen" w:date="2019-04-06T16:36:00Z">
                        <w:r w:rsidR="00BF0D8C">
                          <w:rPr>
                            <w:rFonts w:ascii="Courier" w:hAnsi="Courier"/>
                            <w:color w:val="000000" w:themeColor="text1"/>
                          </w:rPr>
                          <w:t>id</w:t>
                        </w:r>
                      </w:ins>
                      <w:r>
                        <w:rPr>
                          <w:rFonts w:ascii="Courier" w:hAnsi="Courier"/>
                          <w:color w:val="000000" w:themeColor="text1"/>
                        </w:rPr>
                        <w:t>”: “</w:t>
                      </w:r>
                      <w:r w:rsidR="008E264E">
                        <w:rPr>
                          <w:rFonts w:ascii="Courier" w:hAnsi="Courier"/>
                          <w:color w:val="000000" w:themeColor="text1"/>
                        </w:rPr>
                        <w:t>client</w:t>
                      </w:r>
                      <w:r>
                        <w:rPr>
                          <w:rFonts w:ascii="Courier" w:hAnsi="Courier"/>
                          <w:color w:val="000000" w:themeColor="text1"/>
                        </w:rPr>
                        <w:t>.</w:t>
                      </w:r>
                      <w:r w:rsidR="008E264E">
                        <w:rPr>
                          <w:rFonts w:ascii="Courier" w:hAnsi="Courier"/>
                          <w:color w:val="000000" w:themeColor="text1"/>
                        </w:rPr>
                        <w:t>events</w:t>
                      </w:r>
                      <w:r>
                        <w:rPr>
                          <w:rFonts w:ascii="Courier" w:hAnsi="Courier"/>
                          <w:color w:val="000000" w:themeColor="text1"/>
                        </w:rPr>
                        <w:t>.1” }</w:t>
                      </w:r>
                    </w:p>
                    <w:p w14:paraId="67BEC0BA"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1BF48EEB" w14:textId="77777777" w:rsidR="006A614F" w:rsidRDefault="006A614F" w:rsidP="00C46C88">
                      <w:pPr>
                        <w:pStyle w:val="Textintable"/>
                        <w:rPr>
                          <w:rFonts w:ascii="Courier" w:hAnsi="Courier"/>
                          <w:color w:val="000000" w:themeColor="text1"/>
                        </w:rPr>
                      </w:pPr>
                    </w:p>
                    <w:p w14:paraId="101B7DB4" w14:textId="77777777" w:rsidR="006A614F" w:rsidRDefault="006A614F" w:rsidP="00C46C88">
                      <w:pPr>
                        <w:pStyle w:val="Textintable"/>
                        <w:rPr>
                          <w:rFonts w:ascii="Courier" w:hAnsi="Courier"/>
                          <w:color w:val="000000" w:themeColor="text1"/>
                        </w:rPr>
                      </w:pPr>
                    </w:p>
                    <w:p w14:paraId="09B21BF0" w14:textId="77777777" w:rsidR="006A614F" w:rsidRDefault="006A614F" w:rsidP="00C46C88">
                      <w:pPr>
                        <w:pStyle w:val="Textintable"/>
                      </w:pPr>
                    </w:p>
                  </w:txbxContent>
                </v:textbox>
                <w10:anchorlock/>
              </v:rect>
            </w:pict>
          </mc:Fallback>
        </mc:AlternateContent>
      </w:r>
    </w:p>
    <w:p w14:paraId="7894D9C3" w14:textId="77777777" w:rsidR="008F3141" w:rsidRDefault="00C46C88" w:rsidP="00C46C88">
      <w:pPr>
        <w:rPr>
          <w:lang w:eastAsia="ar-SA"/>
        </w:rPr>
      </w:pPr>
      <w:r>
        <w:rPr>
          <w:noProof/>
        </w:rPr>
        <mc:AlternateContent>
          <mc:Choice Requires="wps">
            <w:drawing>
              <wp:inline distT="0" distB="0" distL="0" distR="0" wp14:anchorId="4C8CDDCD" wp14:editId="5325E307">
                <wp:extent cx="5543550" cy="882650"/>
                <wp:effectExtent l="0" t="0" r="19050" b="12700"/>
                <wp:docPr id="27" name="Rechthoek 27"/>
                <wp:cNvGraphicFramePr/>
                <a:graphic xmlns:a="http://schemas.openxmlformats.org/drawingml/2006/main">
                  <a:graphicData uri="http://schemas.microsoft.com/office/word/2010/wordprocessingShape">
                    <wps:wsp>
                      <wps:cNvSpPr/>
                      <wps:spPr>
                        <a:xfrm>
                          <a:off x="0" y="0"/>
                          <a:ext cx="5543550" cy="88265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77B61F52"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20DC795D" w14:textId="1789863F" w:rsidR="006A614F" w:rsidRDefault="006A614F" w:rsidP="00C46C88">
                            <w:pPr>
                              <w:pStyle w:val="Textintable"/>
                              <w:rPr>
                                <w:rFonts w:ascii="Courier" w:hAnsi="Courier"/>
                                <w:color w:val="000000" w:themeColor="text1"/>
                              </w:rPr>
                            </w:pPr>
                            <w:r>
                              <w:rPr>
                                <w:rFonts w:ascii="Courier" w:hAnsi="Courier"/>
                                <w:color w:val="000000" w:themeColor="text1"/>
                              </w:rPr>
                              <w:t xml:space="preserve">  “</w:t>
                            </w:r>
                            <w:proofErr w:type="spellStart"/>
                            <w:ins w:id="930" w:author="Fransen" w:date="2019-04-14T19:47:00Z">
                              <w:r w:rsidR="005D72FB">
                                <w:rPr>
                                  <w:rFonts w:ascii="Courier" w:hAnsi="Courier"/>
                                  <w:color w:val="000000" w:themeColor="text1"/>
                                </w:rPr>
                                <w:t>jsonrpc</w:t>
                              </w:r>
                            </w:ins>
                            <w:proofErr w:type="spellEnd"/>
                            <w:del w:id="931" w:author="Fransen" w:date="2019-04-14T19:47:00Z">
                              <w:r w:rsidDel="005D72FB">
                                <w:rPr>
                                  <w:rFonts w:ascii="Courier" w:hAnsi="Courier"/>
                                  <w:color w:val="000000" w:themeColor="text1"/>
                                </w:rPr>
                                <w:delText>version</w:delText>
                              </w:r>
                            </w:del>
                            <w:r>
                              <w:rPr>
                                <w:rFonts w:ascii="Courier" w:hAnsi="Courier"/>
                                <w:color w:val="000000" w:themeColor="text1"/>
                              </w:rPr>
                              <w:t>”: “2.0”,</w:t>
                            </w:r>
                          </w:p>
                          <w:p w14:paraId="45289FE7" w14:textId="5DDEFC57"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428B46D2" w14:textId="251D65A8" w:rsidR="006A614F" w:rsidRDefault="006A614F"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5A8D8197" w14:textId="77777777" w:rsidR="006A614F" w:rsidRDefault="006A614F" w:rsidP="00C46C88">
                            <w:pPr>
                              <w:pStyle w:val="Textintable"/>
                              <w:rPr>
                                <w:rFonts w:ascii="Courier" w:hAnsi="Courier"/>
                                <w:color w:val="000000" w:themeColor="text1"/>
                              </w:rPr>
                            </w:pPr>
                          </w:p>
                          <w:p w14:paraId="01B16230" w14:textId="77777777" w:rsidR="006A614F" w:rsidRDefault="006A614F" w:rsidP="00C46C88">
                            <w:pPr>
                              <w:pStyle w:val="Textintable"/>
                              <w:rPr>
                                <w:rFonts w:ascii="Courier" w:hAnsi="Courier"/>
                                <w:color w:val="000000" w:themeColor="text1"/>
                              </w:rPr>
                            </w:pPr>
                          </w:p>
                          <w:p w14:paraId="0D10873C" w14:textId="77777777" w:rsidR="006A614F" w:rsidRDefault="006A614F" w:rsidP="00C46C88">
                            <w:pPr>
                              <w:pStyle w:val="Textintable"/>
                            </w:pPr>
                          </w:p>
                        </w:txbxContent>
                      </wps:txbx>
                      <wps:bodyPr tIns="93240" bIns="93240" anchor="ctr">
                        <a:prstTxWarp prst="textNoShape">
                          <a:avLst/>
                        </a:prstTxWarp>
                        <a:noAutofit/>
                      </wps:bodyPr>
                    </wps:wsp>
                  </a:graphicData>
                </a:graphic>
              </wp:inline>
            </w:drawing>
          </mc:Choice>
          <mc:Fallback>
            <w:pict>
              <v:rect w14:anchorId="4C8CDDCD" id="Rechthoek 27" o:spid="_x0000_s1039" style="width:436.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" fillcolor="#f2f2f2 [3052]" strokecolor="#d8d8d8 [2732]">
                <v:textbox inset=",2.59mm,,2.59mm">
                  <w:txbxContent>
                    <w:p w14:paraId="77B61F52"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20DC795D" w14:textId="1789863F" w:rsidR="006A614F" w:rsidRDefault="006A614F" w:rsidP="00C46C88">
                      <w:pPr>
                        <w:pStyle w:val="Textintable"/>
                        <w:rPr>
                          <w:rFonts w:ascii="Courier" w:hAnsi="Courier"/>
                          <w:color w:val="000000" w:themeColor="text1"/>
                        </w:rPr>
                      </w:pPr>
                      <w:r>
                        <w:rPr>
                          <w:rFonts w:ascii="Courier" w:hAnsi="Courier"/>
                          <w:color w:val="000000" w:themeColor="text1"/>
                        </w:rPr>
                        <w:t xml:space="preserve">  “</w:t>
                      </w:r>
                      <w:proofErr w:type="spellStart"/>
                      <w:ins w:id="932" w:author="Fransen" w:date="2019-04-14T19:47:00Z">
                        <w:r w:rsidR="005D72FB">
                          <w:rPr>
                            <w:rFonts w:ascii="Courier" w:hAnsi="Courier"/>
                            <w:color w:val="000000" w:themeColor="text1"/>
                          </w:rPr>
                          <w:t>jsonrpc</w:t>
                        </w:r>
                      </w:ins>
                      <w:proofErr w:type="spellEnd"/>
                      <w:del w:id="933" w:author="Fransen" w:date="2019-04-14T19:47:00Z">
                        <w:r w:rsidDel="005D72FB">
                          <w:rPr>
                            <w:rFonts w:ascii="Courier" w:hAnsi="Courier"/>
                            <w:color w:val="000000" w:themeColor="text1"/>
                          </w:rPr>
                          <w:delText>version</w:delText>
                        </w:r>
                      </w:del>
                      <w:r>
                        <w:rPr>
                          <w:rFonts w:ascii="Courier" w:hAnsi="Courier"/>
                          <w:color w:val="000000" w:themeColor="text1"/>
                        </w:rPr>
                        <w:t>”: “2.0”,</w:t>
                      </w:r>
                    </w:p>
                    <w:p w14:paraId="45289FE7" w14:textId="5DDEFC57" w:rsidR="006A614F" w:rsidRDefault="006A614F" w:rsidP="00C46C88">
                      <w:pPr>
                        <w:pStyle w:val="Textintable"/>
                        <w:rPr>
                          <w:rFonts w:ascii="Courier" w:hAnsi="Courier"/>
                          <w:color w:val="000000" w:themeColor="text1"/>
                        </w:rPr>
                      </w:pPr>
                      <w:r>
                        <w:rPr>
                          <w:rFonts w:ascii="Courier" w:hAnsi="Courier"/>
                          <w:color w:val="000000" w:themeColor="text1"/>
                        </w:rPr>
                        <w:t xml:space="preserve">  “id”: </w:t>
                      </w:r>
                      <w:r w:rsidR="00841188">
                        <w:rPr>
                          <w:rFonts w:ascii="Courier" w:hAnsi="Courier"/>
                          <w:color w:val="000000" w:themeColor="text1"/>
                        </w:rPr>
                        <w:t>6</w:t>
                      </w:r>
                      <w:r>
                        <w:rPr>
                          <w:rFonts w:ascii="Courier" w:hAnsi="Courier"/>
                          <w:color w:val="000000" w:themeColor="text1"/>
                        </w:rPr>
                        <w:t>,</w:t>
                      </w:r>
                    </w:p>
                    <w:p w14:paraId="428B46D2" w14:textId="251D65A8" w:rsidR="006A614F" w:rsidRDefault="006A614F" w:rsidP="00C46C88">
                      <w:pPr>
                        <w:pStyle w:val="Textintable"/>
                        <w:rPr>
                          <w:rFonts w:ascii="Courier" w:hAnsi="Courier"/>
                          <w:color w:val="000000" w:themeColor="text1"/>
                        </w:rPr>
                      </w:pPr>
                      <w:r>
                        <w:rPr>
                          <w:rFonts w:ascii="Courier" w:hAnsi="Courier"/>
                          <w:color w:val="000000" w:themeColor="text1"/>
                        </w:rPr>
                        <w:t xml:space="preserve">  “result”: 0</w:t>
                      </w:r>
                    </w:p>
                    <w:p w14:paraId="7428C153" w14:textId="77777777" w:rsidR="006A614F" w:rsidRDefault="006A614F" w:rsidP="00C46C88">
                      <w:pPr>
                        <w:pStyle w:val="Textintable"/>
                        <w:rPr>
                          <w:rFonts w:ascii="Courier" w:hAnsi="Courier"/>
                          <w:color w:val="000000" w:themeColor="text1"/>
                        </w:rPr>
                      </w:pPr>
                      <w:r>
                        <w:rPr>
                          <w:rFonts w:ascii="Courier" w:hAnsi="Courier"/>
                          <w:color w:val="000000" w:themeColor="text1"/>
                        </w:rPr>
                        <w:t>}</w:t>
                      </w:r>
                    </w:p>
                    <w:p w14:paraId="5A8D8197" w14:textId="77777777" w:rsidR="006A614F" w:rsidRDefault="006A614F" w:rsidP="00C46C88">
                      <w:pPr>
                        <w:pStyle w:val="Textintable"/>
                        <w:rPr>
                          <w:rFonts w:ascii="Courier" w:hAnsi="Courier"/>
                          <w:color w:val="000000" w:themeColor="text1"/>
                        </w:rPr>
                      </w:pPr>
                    </w:p>
                    <w:p w14:paraId="01B16230" w14:textId="77777777" w:rsidR="006A614F" w:rsidRDefault="006A614F" w:rsidP="00C46C88">
                      <w:pPr>
                        <w:pStyle w:val="Textintable"/>
                        <w:rPr>
                          <w:rFonts w:ascii="Courier" w:hAnsi="Courier"/>
                          <w:color w:val="000000" w:themeColor="text1"/>
                        </w:rPr>
                      </w:pPr>
                    </w:p>
                    <w:p w14:paraId="0D10873C" w14:textId="77777777" w:rsidR="006A614F" w:rsidRDefault="006A614F" w:rsidP="00C46C88">
                      <w:pPr>
                        <w:pStyle w:val="Textintable"/>
                      </w:pPr>
                    </w:p>
                  </w:txbxContent>
                </v:textbox>
                <w10:anchorlock/>
              </v:rect>
            </w:pict>
          </mc:Fallback>
        </mc:AlternateContent>
      </w:r>
    </w:p>
    <w:p w14:paraId="0173129E" w14:textId="77777777" w:rsidR="00C46C88" w:rsidRDefault="00C46C88" w:rsidP="00C46C88">
      <w:pPr>
        <w:rPr>
          <w:lang w:eastAsia="ar-SA"/>
        </w:rPr>
      </w:pPr>
    </w:p>
    <w:p w14:paraId="369DE5C8" w14:textId="4DF01718" w:rsidR="00C46C88" w:rsidRPr="00C46C88" w:rsidRDefault="00C46C88" w:rsidP="00C46C88">
      <w:pPr>
        <w:pStyle w:val="Kop3"/>
        <w:numPr>
          <w:ilvl w:val="2"/>
          <w:numId w:val="4"/>
        </w:numPr>
      </w:pPr>
      <w:bookmarkStart w:id="934" w:name="_Toc2843229"/>
      <w:r>
        <w:t xml:space="preserve">JSONRPC over HTTP </w:t>
      </w:r>
      <w:proofErr w:type="spellStart"/>
      <w:r>
        <w:t>RESTFul</w:t>
      </w:r>
      <w:proofErr w:type="spellEnd"/>
      <w:r>
        <w:t xml:space="preserve"> API</w:t>
      </w:r>
      <w:bookmarkEnd w:id="934"/>
    </w:p>
    <w:p w14:paraId="6284EDD7" w14:textId="7C857B2E" w:rsidR="00C46C88" w:rsidRDefault="00C46C88" w:rsidP="00F67BE7">
      <w:pPr>
        <w:jc w:val="both"/>
        <w:rPr>
          <w:rFonts w:cs="Arial"/>
          <w:lang w:eastAsia="ar-SA"/>
        </w:rPr>
      </w:pPr>
      <w:r>
        <w:rPr>
          <w:lang w:eastAsia="ar-SA"/>
        </w:rPr>
        <w:t xml:space="preserve">JSONRPC can use the HTTP </w:t>
      </w:r>
      <w:proofErr w:type="spellStart"/>
      <w:r>
        <w:rPr>
          <w:lang w:eastAsia="ar-SA"/>
        </w:rPr>
        <w:t>RESTFul</w:t>
      </w:r>
      <w:proofErr w:type="spellEnd"/>
      <w:r>
        <w:rPr>
          <w:lang w:eastAsia="ar-SA"/>
        </w:rPr>
        <w:t xml:space="preserve"> interface. This communication channel can only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xml:space="preserve">). The JSONRPC message is carried in the body. The </w:t>
      </w:r>
      <w:proofErr w:type="spellStart"/>
      <w:r>
        <w:rPr>
          <w:rFonts w:cs="Arial"/>
          <w:lang w:eastAsia="ar-SA"/>
        </w:rPr>
        <w:t>RESTFul</w:t>
      </w:r>
      <w:proofErr w:type="spellEnd"/>
      <w:r>
        <w:rPr>
          <w:rFonts w:cs="Arial"/>
          <w:lang w:eastAsia="ar-SA"/>
        </w:rPr>
        <w:t xml:space="preserve"> API call is specified as:</w:t>
      </w:r>
    </w:p>
    <w:p w14:paraId="20A541A6" w14:textId="77777777" w:rsidR="00C46C88" w:rsidRDefault="00C46C88" w:rsidP="00C46C88"/>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C46C88" w14:paraId="1B12A51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ED45066" w14:textId="77777777" w:rsidR="00C46C88" w:rsidRDefault="00C46C88" w:rsidP="002D5222">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1D43C1" w14:textId="41D414E4" w:rsidR="00C46C88" w:rsidRDefault="00F67BE7" w:rsidP="002D5222">
            <w:pPr>
              <w:pStyle w:val="Textintable"/>
              <w:rPr>
                <w:rFonts w:ascii="Courier" w:hAnsi="Courier"/>
              </w:rPr>
            </w:pPr>
            <w:r>
              <w:rPr>
                <w:rFonts w:ascii="Courier" w:hAnsi="Courier"/>
              </w:rPr>
              <w:t xml:space="preserve">POST </w:t>
            </w:r>
            <w:r w:rsidR="00C46C88">
              <w:rPr>
                <w:rFonts w:ascii="Courier" w:hAnsi="Courier"/>
              </w:rPr>
              <w:t>/</w:t>
            </w:r>
            <w:proofErr w:type="spellStart"/>
            <w:r w:rsidR="00C46C88">
              <w:rPr>
                <w:rFonts w:ascii="Courier" w:hAnsi="Courier"/>
              </w:rPr>
              <w:t>jsonrpc</w:t>
            </w:r>
            <w:proofErr w:type="spellEnd"/>
            <w:r w:rsidR="0061629C">
              <w:rPr>
                <w:rFonts w:ascii="Courier" w:hAnsi="Courier"/>
              </w:rPr>
              <w:t>[/Callsign]</w:t>
            </w:r>
          </w:p>
          <w:p w14:paraId="27BD0FC4" w14:textId="77777777" w:rsidR="00C46C88" w:rsidRPr="00C46C88" w:rsidRDefault="00C46C88" w:rsidP="002D5222">
            <w:pPr>
              <w:pStyle w:val="Textintable"/>
              <w:rPr>
                <w:rFonts w:ascii="Courier" w:hAnsi="Courier"/>
              </w:rPr>
            </w:pPr>
            <w:r>
              <w:rPr>
                <w:rFonts w:ascii="Courier" w:hAnsi="Courier"/>
              </w:rPr>
              <w:t>BODY: JSONRPC according to RFC</w:t>
            </w:r>
            <w:r w:rsidR="00223181">
              <w:rPr>
                <w:rFonts w:ascii="Courier" w:hAnsi="Courier"/>
              </w:rPr>
              <w:t>XXXX</w:t>
            </w:r>
          </w:p>
        </w:tc>
      </w:tr>
      <w:tr w:rsidR="00C46C88" w14:paraId="124B0CF6"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539FB2" w14:textId="77777777" w:rsidR="00C46C88" w:rsidRDefault="00C46C88" w:rsidP="002D5222">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42248AD" w14:textId="77777777" w:rsidR="00C46C88" w:rsidRDefault="00C46C88" w:rsidP="002D5222">
            <w:pPr>
              <w:pStyle w:val="Textintable"/>
              <w:tabs>
                <w:tab w:val="left" w:pos="1466"/>
              </w:tabs>
              <w:ind w:left="1466" w:hanging="1466"/>
            </w:pPr>
            <w:r>
              <w:rPr>
                <w:rFonts w:ascii="Courier" w:hAnsi="Courier"/>
              </w:rPr>
              <w:t>HTTP/1.1 200</w:t>
            </w:r>
            <w:r>
              <w:rPr>
                <w:rFonts w:ascii="Courier" w:hAnsi="Courier"/>
              </w:rPr>
              <w:tab/>
              <w:t>OK</w:t>
            </w:r>
          </w:p>
        </w:tc>
      </w:tr>
      <w:tr w:rsidR="00C46C88" w14:paraId="554575B4" w14:textId="77777777" w:rsidTr="002D5222">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43CF35C" w14:textId="77777777" w:rsidR="00C46C88" w:rsidRDefault="00C46C88" w:rsidP="002D5222">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5100E4" w14:textId="77777777" w:rsidR="00C46C88" w:rsidRDefault="00C46C88" w:rsidP="00223181">
            <w:pPr>
              <w:pStyle w:val="Textintable"/>
              <w:tabs>
                <w:tab w:val="left" w:pos="1466"/>
              </w:tabs>
              <w:rPr>
                <w:rFonts w:ascii="Courier" w:hAnsi="Courier"/>
              </w:rPr>
            </w:pPr>
            <w:r>
              <w:rPr>
                <w:rFonts w:ascii="Courier" w:hAnsi="Courier"/>
              </w:rPr>
              <w:t>HTTP/1.1 403</w:t>
            </w:r>
            <w:r>
              <w:rPr>
                <w:rFonts w:ascii="Courier" w:hAnsi="Courier"/>
              </w:rPr>
              <w:tab/>
            </w:r>
            <w:r w:rsidR="00223181">
              <w:rPr>
                <w:rFonts w:ascii="Courier" w:hAnsi="Courier"/>
              </w:rPr>
              <w:t>Method does not exist</w:t>
            </w:r>
            <w:r>
              <w:rPr>
                <w:rFonts w:ascii="Courier" w:hAnsi="Courier"/>
              </w:rPr>
              <w:tab/>
            </w:r>
          </w:p>
          <w:p w14:paraId="6B9BF6F4" w14:textId="77777777" w:rsidR="00223181" w:rsidRDefault="00223181" w:rsidP="00223181">
            <w:pPr>
              <w:pStyle w:val="Textintable"/>
              <w:tabs>
                <w:tab w:val="left" w:pos="1466"/>
              </w:tabs>
              <w:rPr>
                <w:rFonts w:ascii="Courier" w:hAnsi="Courier"/>
              </w:rPr>
            </w:pPr>
            <w:r>
              <w:rPr>
                <w:rFonts w:ascii="Courier" w:hAnsi="Courier"/>
              </w:rPr>
              <w:t>HTTP/1.1 404</w:t>
            </w:r>
            <w:r>
              <w:rPr>
                <w:rFonts w:ascii="Courier" w:hAnsi="Courier"/>
              </w:rPr>
              <w:tab/>
              <w:t>Callsign does not exist</w:t>
            </w:r>
            <w:r>
              <w:rPr>
                <w:rFonts w:ascii="Courier" w:hAnsi="Courier"/>
              </w:rPr>
              <w:tab/>
            </w:r>
          </w:p>
          <w:p w14:paraId="595DDD75" w14:textId="77777777" w:rsidR="00223181" w:rsidRDefault="00223181" w:rsidP="00223181">
            <w:pPr>
              <w:pStyle w:val="Textintable"/>
              <w:tabs>
                <w:tab w:val="left" w:pos="1466"/>
              </w:tabs>
              <w:rPr>
                <w:rFonts w:ascii="Courier" w:hAnsi="Courier"/>
              </w:rPr>
            </w:pPr>
            <w:r>
              <w:rPr>
                <w:rFonts w:ascii="Courier" w:hAnsi="Courier"/>
              </w:rPr>
              <w:t>HTTP/1.1 405</w:t>
            </w:r>
            <w:r>
              <w:rPr>
                <w:rFonts w:ascii="Courier" w:hAnsi="Courier"/>
              </w:rPr>
              <w:tab/>
              <w:t>Method version does not exist</w:t>
            </w:r>
            <w:r>
              <w:rPr>
                <w:rFonts w:ascii="Courier" w:hAnsi="Courier"/>
              </w:rPr>
              <w:tab/>
            </w:r>
          </w:p>
          <w:p w14:paraId="0105C439" w14:textId="77777777" w:rsidR="00C46C88" w:rsidRDefault="00C46C88" w:rsidP="002D5222">
            <w:pPr>
              <w:pStyle w:val="Textintable"/>
              <w:tabs>
                <w:tab w:val="left" w:pos="1466"/>
              </w:tabs>
              <w:ind w:left="1466" w:hanging="1466"/>
            </w:pPr>
            <w:r>
              <w:rPr>
                <w:rFonts w:ascii="Courier" w:hAnsi="Courier"/>
              </w:rPr>
              <w:t>HTTP/1.1 500</w:t>
            </w:r>
            <w:r>
              <w:rPr>
                <w:rFonts w:ascii="Courier" w:hAnsi="Courier"/>
              </w:rPr>
              <w:tab/>
            </w:r>
            <w:r w:rsidR="00223181">
              <w:rPr>
                <w:rFonts w:ascii="Courier" w:hAnsi="Courier"/>
              </w:rPr>
              <w:t>No JSONRPC interface available on the given Callsign</w:t>
            </w:r>
          </w:p>
        </w:tc>
      </w:tr>
    </w:tbl>
    <w:p w14:paraId="64C160AB" w14:textId="0AB4B624" w:rsidR="00223181" w:rsidRDefault="00223181" w:rsidP="00C46C88"/>
    <w:p w14:paraId="51BC40AB" w14:textId="77ADEE7B" w:rsidR="0061629C" w:rsidRDefault="0061629C" w:rsidP="00C46C88">
      <w:r>
        <w:t xml:space="preserve">The HTTP </w:t>
      </w:r>
      <w:proofErr w:type="spellStart"/>
      <w:r>
        <w:t>RESTFul</w:t>
      </w:r>
      <w:proofErr w:type="spellEnd"/>
      <w:r>
        <w:t xml:space="preserve">  call can be directed to the required plugin by adding the call sign in the HTTP </w:t>
      </w:r>
      <w:r w:rsidR="00481AD8">
        <w:t>p</w:t>
      </w:r>
      <w:r>
        <w:t xml:space="preserve">ath header. If the request is directed to the specific plugin that should invoke the </w:t>
      </w:r>
      <w:r w:rsidR="00481AD8">
        <w:t xml:space="preserve">requested method, the method in JSONRPC message can be limited to method name only. If the Callsign is </w:t>
      </w:r>
      <w:r w:rsidR="00481AD8" w:rsidRPr="006A614F">
        <w:rPr>
          <w:b/>
        </w:rPr>
        <w:t>not</w:t>
      </w:r>
      <w:r w:rsidR="00481AD8">
        <w:t xml:space="preserve"> present in the HTTP path header, the request will be handled by the controller plugin. If the method needs to be invoked by a different plugin, please use the designator definition, as found in </w:t>
      </w:r>
      <w:r w:rsidR="00481AD8">
        <w:rPr>
          <w:rFonts w:cs="Arial"/>
          <w:lang w:eastAsia="ar-SA"/>
        </w:rPr>
        <w:t>§</w:t>
      </w:r>
      <w:r w:rsidR="00481AD8">
        <w:rPr>
          <w:rFonts w:cs="Arial"/>
          <w:lang w:eastAsia="ar-SA"/>
        </w:rPr>
        <w:fldChar w:fldCharType="begin"/>
      </w:r>
      <w:r w:rsidR="00481AD8">
        <w:rPr>
          <w:rFonts w:cs="Arial"/>
          <w:lang w:eastAsia="ar-SA"/>
        </w:rPr>
        <w:instrText xml:space="preserve"> REF _Ref2842056 \w \h </w:instrText>
      </w:r>
      <w:r w:rsidR="00481AD8">
        <w:rPr>
          <w:rFonts w:cs="Arial"/>
          <w:lang w:eastAsia="ar-SA"/>
        </w:rPr>
      </w:r>
      <w:r w:rsidR="00481AD8">
        <w:rPr>
          <w:rFonts w:cs="Arial"/>
          <w:lang w:eastAsia="ar-SA"/>
        </w:rPr>
        <w:fldChar w:fldCharType="separate"/>
      </w:r>
      <w:r w:rsidR="006A614F">
        <w:rPr>
          <w:rFonts w:cs="Arial"/>
          <w:lang w:eastAsia="ar-SA"/>
        </w:rPr>
        <w:t>2.1.1</w:t>
      </w:r>
      <w:r w:rsidR="00481AD8">
        <w:rPr>
          <w:rFonts w:cs="Arial"/>
          <w:lang w:eastAsia="ar-SA"/>
        </w:rPr>
        <w:fldChar w:fldCharType="end"/>
      </w:r>
      <w:r w:rsidR="00481AD8">
        <w:rPr>
          <w:rFonts w:cs="Arial"/>
          <w:lang w:eastAsia="ar-SA"/>
        </w:rPr>
        <w:t>.</w:t>
      </w:r>
    </w:p>
    <w:p w14:paraId="69A66319" w14:textId="77777777" w:rsidR="00223181" w:rsidRPr="00C46C88" w:rsidRDefault="00223181" w:rsidP="00223181">
      <w:pPr>
        <w:pStyle w:val="Kop3"/>
        <w:numPr>
          <w:ilvl w:val="2"/>
          <w:numId w:val="4"/>
        </w:numPr>
      </w:pPr>
      <w:bookmarkStart w:id="935" w:name="_Toc2843230"/>
      <w:r>
        <w:t>JSONRPC over WebSocket API</w:t>
      </w:r>
      <w:bookmarkEnd w:id="935"/>
    </w:p>
    <w:p w14:paraId="2F34B443" w14:textId="492299D2" w:rsidR="00223181" w:rsidRDefault="00223181" w:rsidP="00F67BE7">
      <w:pPr>
        <w:jc w:val="both"/>
        <w:rPr>
          <w:rFonts w:cs="Arial"/>
          <w:lang w:eastAsia="ar-SA"/>
        </w:rPr>
      </w:pPr>
      <w:r>
        <w:rPr>
          <w:lang w:eastAsia="ar-SA"/>
        </w:rPr>
        <w:t xml:space="preserve">JSONRPC can use the WebSocket interface. This communication channel can realize synchronous invocation (see </w:t>
      </w:r>
      <w:r>
        <w:rPr>
          <w:rFonts w:cs="Arial"/>
          <w:lang w:eastAsia="ar-SA"/>
        </w:rPr>
        <w:t>§</w:t>
      </w:r>
      <w:r>
        <w:rPr>
          <w:rFonts w:cs="Arial"/>
          <w:lang w:eastAsia="ar-SA"/>
        </w:rPr>
        <w:fldChar w:fldCharType="begin"/>
      </w:r>
      <w:r>
        <w:rPr>
          <w:rFonts w:cs="Arial"/>
          <w:lang w:eastAsia="ar-SA"/>
        </w:rPr>
        <w:instrText xml:space="preserve"> REF _Ref2068139 \w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2.1.2</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_Ref2068139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Synchronous Invocation</w:t>
      </w:r>
      <w:r>
        <w:rPr>
          <w:rFonts w:cs="Arial"/>
          <w:lang w:eastAsia="ar-SA"/>
        </w:rPr>
        <w:fldChar w:fldCharType="end"/>
      </w:r>
      <w:r>
        <w:rPr>
          <w:rFonts w:cs="Arial"/>
          <w:lang w:eastAsia="ar-SA"/>
        </w:rPr>
        <w:t>) and a-synchronous communication (see §</w:t>
      </w:r>
      <w:r>
        <w:rPr>
          <w:rFonts w:cs="Arial"/>
          <w:lang w:eastAsia="ar-SA"/>
        </w:rPr>
        <w:fldChar w:fldCharType="begin"/>
      </w:r>
      <w:r>
        <w:rPr>
          <w:rFonts w:cs="Arial"/>
          <w:lang w:eastAsia="ar-SA"/>
        </w:rPr>
        <w:instrText xml:space="preserve"> REF _Ref2068693 \n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rPr>
          <w:rFonts w:cs="Arial"/>
          <w:lang w:eastAsia="ar-SA"/>
        </w:rPr>
        <w:t>2.1.3</w:t>
      </w:r>
      <w:r>
        <w:rPr>
          <w:rFonts w:cs="Arial"/>
          <w:lang w:eastAsia="ar-SA"/>
        </w:rPr>
        <w:fldChar w:fldCharType="end"/>
      </w:r>
      <w:r>
        <w:rPr>
          <w:rFonts w:cs="Arial"/>
          <w:lang w:eastAsia="ar-SA"/>
        </w:rPr>
        <w:t xml:space="preserve"> </w:t>
      </w:r>
      <w:r>
        <w:rPr>
          <w:rFonts w:cs="Arial"/>
          <w:lang w:eastAsia="ar-SA"/>
        </w:rPr>
        <w:fldChar w:fldCharType="begin"/>
      </w:r>
      <w:r>
        <w:rPr>
          <w:rFonts w:cs="Arial"/>
          <w:lang w:eastAsia="ar-SA"/>
        </w:rPr>
        <w:instrText xml:space="preserve"> REF _Ref2068693 \h </w:instrText>
      </w:r>
      <w:r w:rsidR="00EF3BC2">
        <w:rPr>
          <w:rFonts w:cs="Arial"/>
          <w:lang w:eastAsia="ar-SA"/>
        </w:rPr>
        <w:instrText xml:space="preserve"> \* MERGEFORMAT </w:instrText>
      </w:r>
      <w:r>
        <w:rPr>
          <w:rFonts w:cs="Arial"/>
          <w:lang w:eastAsia="ar-SA"/>
        </w:rPr>
      </w:r>
      <w:r>
        <w:rPr>
          <w:rFonts w:cs="Arial"/>
          <w:lang w:eastAsia="ar-SA"/>
        </w:rPr>
        <w:fldChar w:fldCharType="separate"/>
      </w:r>
      <w:r w:rsidR="006A614F">
        <w:t>A-Synchronous notifications/callback</w:t>
      </w:r>
      <w:r>
        <w:rPr>
          <w:rFonts w:cs="Arial"/>
          <w:lang w:eastAsia="ar-SA"/>
        </w:rPr>
        <w:fldChar w:fldCharType="end"/>
      </w:r>
      <w:r>
        <w:rPr>
          <w:rFonts w:cs="Arial"/>
          <w:lang w:eastAsia="ar-SA"/>
        </w:rPr>
        <w:t xml:space="preserve">). The JSONRPC message are send as text over the </w:t>
      </w:r>
      <w:proofErr w:type="spellStart"/>
      <w:r>
        <w:rPr>
          <w:rFonts w:cs="Arial"/>
          <w:lang w:eastAsia="ar-SA"/>
        </w:rPr>
        <w:t>websocket</w:t>
      </w:r>
      <w:proofErr w:type="spellEnd"/>
      <w:r>
        <w:rPr>
          <w:rFonts w:cs="Arial"/>
          <w:lang w:eastAsia="ar-SA"/>
        </w:rPr>
        <w:t>.</w:t>
      </w:r>
    </w:p>
    <w:p w14:paraId="01A4719C" w14:textId="317C5583" w:rsidR="00F67BE7" w:rsidRDefault="00F67BE7" w:rsidP="00F67BE7">
      <w:pPr>
        <w:jc w:val="both"/>
        <w:rPr>
          <w:rFonts w:cs="Arial"/>
          <w:lang w:eastAsia="ar-SA"/>
        </w:rPr>
      </w:pPr>
      <w:r>
        <w:rPr>
          <w:rFonts w:cs="Arial"/>
          <w:lang w:eastAsia="ar-SA"/>
        </w:rPr>
        <w:t xml:space="preserve">A </w:t>
      </w:r>
      <w:proofErr w:type="spellStart"/>
      <w:r>
        <w:rPr>
          <w:rFonts w:cs="Arial"/>
          <w:lang w:eastAsia="ar-SA"/>
        </w:rPr>
        <w:t>Websocket</w:t>
      </w:r>
      <w:proofErr w:type="spellEnd"/>
      <w:r>
        <w:rPr>
          <w:rFonts w:cs="Arial"/>
          <w:lang w:eastAsia="ar-SA"/>
        </w:rPr>
        <w:t xml:space="preserve"> can be opened directly to the plugin or it can be opened to the Controller. Directly means that socket can only communicate with the designated (Callsign) plugin. The method, in the JSONRPC message, can be issued without the callsign, if the </w:t>
      </w:r>
      <w:proofErr w:type="spellStart"/>
      <w:r>
        <w:rPr>
          <w:rFonts w:cs="Arial"/>
          <w:lang w:eastAsia="ar-SA"/>
        </w:rPr>
        <w:t>websocket</w:t>
      </w:r>
      <w:proofErr w:type="spellEnd"/>
      <w:r>
        <w:rPr>
          <w:rFonts w:cs="Arial"/>
          <w:lang w:eastAsia="ar-SA"/>
        </w:rPr>
        <w:t xml:space="preserve"> is opened directly. If the socket is opened towards the controller, </w:t>
      </w:r>
      <w:r w:rsidR="0061629C">
        <w:rPr>
          <w:rFonts w:cs="Arial"/>
          <w:lang w:eastAsia="ar-SA"/>
        </w:rPr>
        <w:t>the method should use the designator definition, as found in §</w:t>
      </w:r>
      <w:r w:rsidR="0061629C">
        <w:rPr>
          <w:rFonts w:cs="Arial"/>
          <w:lang w:eastAsia="ar-SA"/>
        </w:rPr>
        <w:fldChar w:fldCharType="begin"/>
      </w:r>
      <w:r w:rsidR="0061629C">
        <w:rPr>
          <w:rFonts w:cs="Arial"/>
          <w:lang w:eastAsia="ar-SA"/>
        </w:rPr>
        <w:instrText xml:space="preserve"> REF _Ref2842056 \w \h </w:instrText>
      </w:r>
      <w:r w:rsidR="0061629C">
        <w:rPr>
          <w:rFonts w:cs="Arial"/>
          <w:lang w:eastAsia="ar-SA"/>
        </w:rPr>
      </w:r>
      <w:r w:rsidR="0061629C">
        <w:rPr>
          <w:rFonts w:cs="Arial"/>
          <w:lang w:eastAsia="ar-SA"/>
        </w:rPr>
        <w:fldChar w:fldCharType="separate"/>
      </w:r>
      <w:r w:rsidR="006A614F">
        <w:rPr>
          <w:rFonts w:cs="Arial"/>
          <w:lang w:eastAsia="ar-SA"/>
        </w:rPr>
        <w:t>2.1.1</w:t>
      </w:r>
      <w:r w:rsidR="0061629C">
        <w:rPr>
          <w:rFonts w:cs="Arial"/>
          <w:lang w:eastAsia="ar-SA"/>
        </w:rPr>
        <w:fldChar w:fldCharType="end"/>
      </w:r>
      <w:r w:rsidR="0061629C">
        <w:rPr>
          <w:rFonts w:cs="Arial"/>
          <w:lang w:eastAsia="ar-SA"/>
        </w:rPr>
        <w:t xml:space="preserve"> </w:t>
      </w:r>
      <w:r w:rsidR="0061629C">
        <w:rPr>
          <w:rFonts w:cs="Arial"/>
          <w:lang w:eastAsia="ar-SA"/>
        </w:rPr>
        <w:fldChar w:fldCharType="begin"/>
      </w:r>
      <w:r w:rsidR="0061629C">
        <w:rPr>
          <w:rFonts w:cs="Arial"/>
          <w:lang w:eastAsia="ar-SA"/>
        </w:rPr>
        <w:instrText xml:space="preserve"> REF _Ref2842061 \h </w:instrText>
      </w:r>
      <w:r w:rsidR="0061629C">
        <w:rPr>
          <w:rFonts w:cs="Arial"/>
          <w:lang w:eastAsia="ar-SA"/>
        </w:rPr>
      </w:r>
      <w:r w:rsidR="0061629C">
        <w:rPr>
          <w:rFonts w:cs="Arial"/>
          <w:lang w:eastAsia="ar-SA"/>
        </w:rPr>
        <w:fldChar w:fldCharType="separate"/>
      </w:r>
      <w:r w:rsidR="006A614F">
        <w:t>Designator definition</w:t>
      </w:r>
      <w:r w:rsidR="0061629C">
        <w:rPr>
          <w:rFonts w:cs="Arial"/>
          <w:lang w:eastAsia="ar-SA"/>
        </w:rPr>
        <w:fldChar w:fldCharType="end"/>
      </w:r>
      <w:r w:rsidR="0061629C">
        <w:rPr>
          <w:rFonts w:cs="Arial"/>
          <w:lang w:eastAsia="ar-SA"/>
        </w:rPr>
        <w:t>) to reach a specific plugin for method invocation.</w:t>
      </w:r>
    </w:p>
    <w:p w14:paraId="7058B0B2" w14:textId="77777777" w:rsidR="00F67BE7" w:rsidRDefault="00F67BE7" w:rsidP="00F67BE7"/>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67BE7" w14:paraId="3E7CFB76"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57F9B4C"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B7AD37" w14:textId="3191F8DF" w:rsidR="00F67BE7" w:rsidRDefault="00F67BE7" w:rsidP="00F67BE7">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w:t>
            </w:r>
            <w:proofErr w:type="spellStart"/>
            <w:r>
              <w:rPr>
                <w:rFonts w:ascii="Courier" w:eastAsia="Courier" w:hAnsi="Courier" w:cs="Courier"/>
              </w:rPr>
              <w:t>jsonrpc</w:t>
            </w:r>
            <w:proofErr w:type="spellEnd"/>
            <w:r w:rsidR="0061629C">
              <w:rPr>
                <w:rFonts w:ascii="Courier" w:eastAsia="Courier" w:hAnsi="Courier" w:cs="Courier"/>
              </w:rPr>
              <w:t>[</w:t>
            </w:r>
            <w:r>
              <w:rPr>
                <w:rFonts w:ascii="Courier" w:eastAsia="Courier" w:hAnsi="Courier" w:cs="Courier"/>
              </w:rPr>
              <w:t>/Callsign]</w:t>
            </w:r>
          </w:p>
        </w:tc>
      </w:tr>
      <w:tr w:rsidR="00F67BE7" w14:paraId="542C7C7E" w14:textId="77777777" w:rsidTr="00F67BE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BC7A798" w14:textId="77777777" w:rsidR="00F67BE7" w:rsidRDefault="00F67BE7" w:rsidP="00F67BE7">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575683C" w14:textId="77777777" w:rsidR="00F67BE7" w:rsidRDefault="00F67BE7" w:rsidP="00F67BE7">
            <w:pPr>
              <w:pStyle w:val="Textintable"/>
              <w:rPr>
                <w:rFonts w:ascii="Courier" w:eastAsia="Courier" w:hAnsi="Courier" w:cs="Courier"/>
              </w:rPr>
            </w:pPr>
            <w:r>
              <w:rPr>
                <w:rFonts w:ascii="Courier" w:eastAsia="Courier" w:hAnsi="Courier" w:cs="Courier"/>
              </w:rPr>
              <w:t>HTTP/1.1 200 OK</w:t>
            </w:r>
          </w:p>
        </w:tc>
      </w:tr>
    </w:tbl>
    <w:p w14:paraId="13F443B0" w14:textId="77777777" w:rsidR="00223181" w:rsidRPr="008F3141" w:rsidRDefault="00223181" w:rsidP="00C46C88"/>
    <w:p w14:paraId="1CD56625" w14:textId="6BD3360F" w:rsidR="008F3141" w:rsidRDefault="008F3141" w:rsidP="008F3141">
      <w:pPr>
        <w:pStyle w:val="Kop2"/>
        <w:numPr>
          <w:ilvl w:val="1"/>
          <w:numId w:val="4"/>
        </w:numPr>
      </w:pPr>
      <w:bookmarkStart w:id="936" w:name="_Ref2064111"/>
      <w:bookmarkStart w:id="937" w:name="_Toc2843231"/>
      <w:r>
        <w:t>RESTful API calls [deprecated]</w:t>
      </w:r>
      <w:bookmarkEnd w:id="936"/>
      <w:bookmarkEnd w:id="937"/>
    </w:p>
    <w:p w14:paraId="41BC5D8D" w14:textId="77777777" w:rsidR="00FC19CC" w:rsidRDefault="00FC19CC"/>
    <w:p w14:paraId="725DC854" w14:textId="5701EB59" w:rsidR="00FC19CC" w:rsidRDefault="008F3141" w:rsidP="00F67BE7">
      <w:pPr>
        <w:jc w:val="both"/>
      </w:pPr>
      <w:r>
        <w:t xml:space="preserve">This chapter discusses the basic concepts of the </w:t>
      </w:r>
      <w:r>
        <w:fldChar w:fldCharType="begin"/>
      </w:r>
      <w:r>
        <w:instrText>DOCPROPERTY "Framework"</w:instrText>
      </w:r>
      <w:r>
        <w:fldChar w:fldCharType="separate"/>
      </w:r>
      <w:proofErr w:type="spellStart"/>
      <w:r w:rsidR="006A614F">
        <w:t>WPEFramework</w:t>
      </w:r>
      <w:proofErr w:type="spellEnd"/>
      <w:r>
        <w:fldChar w:fldCharType="end"/>
      </w:r>
      <w:r>
        <w:t xml:space="preserve"> API interface. </w:t>
      </w:r>
    </w:p>
    <w:p w14:paraId="12DB441E" w14:textId="77777777" w:rsidR="00FC19CC" w:rsidRDefault="008F3141" w:rsidP="00F67BE7">
      <w:pPr>
        <w:jc w:val="both"/>
      </w:pPr>
      <w:r>
        <w:t>All request and response bodies should use the JSON format for data.</w:t>
      </w:r>
    </w:p>
    <w:p w14:paraId="00D0E149" w14:textId="77777777" w:rsidR="00FC19CC" w:rsidRDefault="00FC19CC"/>
    <w:p w14:paraId="685F4B57" w14:textId="77777777" w:rsidR="00FC19CC" w:rsidRDefault="008F3141">
      <w:pPr>
        <w:rPr>
          <w:b/>
          <w:bCs/>
        </w:rPr>
      </w:pPr>
      <w:r>
        <w:rPr>
          <w:b/>
          <w:bCs/>
        </w:rPr>
        <w:t>Methods:</w:t>
      </w:r>
    </w:p>
    <w:p w14:paraId="2ADA2DB0" w14:textId="77777777" w:rsidR="00FC19CC" w:rsidRDefault="00FC19CC">
      <w:pPr>
        <w:rPr>
          <w:b/>
        </w:rPr>
      </w:pPr>
    </w:p>
    <w:tbl>
      <w:tblPr>
        <w:tblStyle w:val="Tabelraster"/>
        <w:tblW w:w="8761" w:type="dxa"/>
        <w:tblInd w:w="165" w:type="dxa"/>
        <w:tblCellMar>
          <w:top w:w="142" w:type="dxa"/>
          <w:left w:w="137" w:type="dxa"/>
          <w:bottom w:w="113" w:type="dxa"/>
          <w:right w:w="142" w:type="dxa"/>
        </w:tblCellMar>
        <w:tblLook w:val="04A0" w:firstRow="1" w:lastRow="0" w:firstColumn="1" w:lastColumn="0" w:noHBand="0" w:noVBand="1"/>
      </w:tblPr>
      <w:tblGrid>
        <w:gridCol w:w="1532"/>
        <w:gridCol w:w="7229"/>
      </w:tblGrid>
      <w:tr w:rsidR="00FC19CC" w14:paraId="2A1B3F84" w14:textId="77777777">
        <w:tc>
          <w:tcPr>
            <w:tcW w:w="1532" w:type="dxa"/>
            <w:shd w:val="clear" w:color="auto" w:fill="D9D9D9" w:themeFill="background1" w:themeFillShade="D9"/>
          </w:tcPr>
          <w:p w14:paraId="0F177928" w14:textId="77777777" w:rsidR="00FC19CC" w:rsidRDefault="008F3141">
            <w:pPr>
              <w:pStyle w:val="Textintable"/>
              <w:rPr>
                <w:b/>
                <w:bCs/>
              </w:rPr>
            </w:pPr>
            <w:r>
              <w:rPr>
                <w:rFonts w:asciiTheme="minorHAnsi" w:eastAsiaTheme="minorEastAsia" w:hAnsiTheme="minorHAnsi"/>
                <w:b/>
                <w:bCs/>
              </w:rPr>
              <w:t>Method</w:t>
            </w:r>
          </w:p>
        </w:tc>
        <w:tc>
          <w:tcPr>
            <w:tcW w:w="7228" w:type="dxa"/>
            <w:shd w:val="clear" w:color="auto" w:fill="D9D9D9" w:themeFill="background1" w:themeFillShade="D9"/>
          </w:tcPr>
          <w:p w14:paraId="128F9A33" w14:textId="77777777" w:rsidR="00FC19CC" w:rsidRDefault="008F3141">
            <w:pPr>
              <w:pStyle w:val="Textintable"/>
              <w:rPr>
                <w:b/>
                <w:bCs/>
              </w:rPr>
            </w:pPr>
            <w:r>
              <w:rPr>
                <w:rFonts w:asciiTheme="minorHAnsi" w:eastAsiaTheme="minorEastAsia" w:hAnsiTheme="minorHAnsi"/>
                <w:b/>
                <w:bCs/>
              </w:rPr>
              <w:t>Function</w:t>
            </w:r>
          </w:p>
        </w:tc>
      </w:tr>
      <w:tr w:rsidR="00FC19CC" w14:paraId="379D994F" w14:textId="77777777">
        <w:tc>
          <w:tcPr>
            <w:tcW w:w="1532" w:type="dxa"/>
            <w:shd w:val="clear" w:color="auto" w:fill="auto"/>
          </w:tcPr>
          <w:p w14:paraId="72606C23" w14:textId="77777777" w:rsidR="00FC19CC" w:rsidRDefault="008F3141">
            <w:pPr>
              <w:pStyle w:val="Textintable"/>
              <w:rPr>
                <w:rFonts w:asciiTheme="minorHAnsi" w:eastAsiaTheme="minorEastAsia" w:hAnsiTheme="minorHAnsi"/>
              </w:rPr>
            </w:pPr>
            <w:r>
              <w:rPr>
                <w:rFonts w:asciiTheme="minorHAnsi" w:eastAsiaTheme="minorEastAsia" w:hAnsiTheme="minorHAnsi"/>
              </w:rPr>
              <w:t>GET</w:t>
            </w:r>
          </w:p>
        </w:tc>
        <w:tc>
          <w:tcPr>
            <w:tcW w:w="7228" w:type="dxa"/>
            <w:shd w:val="clear" w:color="auto" w:fill="auto"/>
          </w:tcPr>
          <w:p w14:paraId="78217BF7" w14:textId="6AC50DF8" w:rsidR="00FC19CC" w:rsidRDefault="008F3141">
            <w:pPr>
              <w:pStyle w:val="Textintable"/>
            </w:pPr>
            <w:r>
              <w:rPr>
                <w:rFonts w:eastAsia="Cambria"/>
                <w:color w:val="00000A"/>
              </w:rPr>
              <w:t xml:space="preserve">Retrieve information from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555CB6D0" w14:textId="77777777">
        <w:tc>
          <w:tcPr>
            <w:tcW w:w="1532" w:type="dxa"/>
            <w:shd w:val="clear" w:color="auto" w:fill="auto"/>
          </w:tcPr>
          <w:p w14:paraId="340F38CD" w14:textId="77777777" w:rsidR="00FC19CC" w:rsidRDefault="008F3141">
            <w:pPr>
              <w:pStyle w:val="Textintable"/>
              <w:rPr>
                <w:rFonts w:asciiTheme="minorHAnsi" w:eastAsiaTheme="minorEastAsia" w:hAnsiTheme="minorHAnsi"/>
              </w:rPr>
            </w:pPr>
            <w:r>
              <w:rPr>
                <w:rFonts w:asciiTheme="minorHAnsi" w:eastAsiaTheme="minorEastAsia" w:hAnsiTheme="minorHAnsi"/>
              </w:rPr>
              <w:t>POST</w:t>
            </w:r>
          </w:p>
        </w:tc>
        <w:tc>
          <w:tcPr>
            <w:tcW w:w="7228" w:type="dxa"/>
            <w:shd w:val="clear" w:color="auto" w:fill="auto"/>
          </w:tcPr>
          <w:p w14:paraId="4702E6CA" w14:textId="6C54609A" w:rsidR="00FC19CC" w:rsidRDefault="008F3141">
            <w:pPr>
              <w:pStyle w:val="Textintable"/>
            </w:pPr>
            <w:r>
              <w:rPr>
                <w:rFonts w:eastAsia="Cambria"/>
                <w:color w:val="00000A"/>
              </w:rPr>
              <w:t xml:space="preserve">Update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00743FAC" w14:textId="77777777">
        <w:tc>
          <w:tcPr>
            <w:tcW w:w="1532" w:type="dxa"/>
            <w:shd w:val="clear" w:color="auto" w:fill="auto"/>
          </w:tcPr>
          <w:p w14:paraId="60DE24D3" w14:textId="77777777" w:rsidR="00FC19CC" w:rsidRDefault="008F3141">
            <w:pPr>
              <w:pStyle w:val="Textintable"/>
              <w:rPr>
                <w:rFonts w:asciiTheme="minorHAnsi" w:eastAsiaTheme="minorEastAsia" w:hAnsiTheme="minorHAnsi"/>
              </w:rPr>
            </w:pPr>
            <w:r>
              <w:rPr>
                <w:rFonts w:asciiTheme="minorHAnsi" w:eastAsiaTheme="minorEastAsia" w:hAnsiTheme="minorHAnsi"/>
              </w:rPr>
              <w:t>PUT</w:t>
            </w:r>
          </w:p>
        </w:tc>
        <w:tc>
          <w:tcPr>
            <w:tcW w:w="7228" w:type="dxa"/>
            <w:shd w:val="clear" w:color="auto" w:fill="auto"/>
          </w:tcPr>
          <w:p w14:paraId="453795A2" w14:textId="48C9E435" w:rsidR="00FC19CC" w:rsidRDefault="008F3141">
            <w:pPr>
              <w:pStyle w:val="Textintable"/>
            </w:pPr>
            <w:r>
              <w:rPr>
                <w:rFonts w:eastAsia="Cambria"/>
                <w:color w:val="00000A"/>
              </w:rPr>
              <w:t xml:space="preserve">Create new information or new objects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r w:rsidR="00FC19CC" w14:paraId="439B6216" w14:textId="77777777">
        <w:tc>
          <w:tcPr>
            <w:tcW w:w="1532" w:type="dxa"/>
            <w:shd w:val="clear" w:color="auto" w:fill="auto"/>
          </w:tcPr>
          <w:p w14:paraId="06BB5878" w14:textId="77777777" w:rsidR="00FC19CC" w:rsidRDefault="008F3141">
            <w:pPr>
              <w:pStyle w:val="Textintable"/>
              <w:rPr>
                <w:rFonts w:asciiTheme="minorHAnsi" w:eastAsiaTheme="minorEastAsia" w:hAnsiTheme="minorHAnsi"/>
              </w:rPr>
            </w:pPr>
            <w:r>
              <w:rPr>
                <w:rFonts w:asciiTheme="minorHAnsi" w:eastAsiaTheme="minorEastAsia" w:hAnsiTheme="minorHAnsi"/>
              </w:rPr>
              <w:t>DELETE</w:t>
            </w:r>
          </w:p>
        </w:tc>
        <w:tc>
          <w:tcPr>
            <w:tcW w:w="7228" w:type="dxa"/>
            <w:shd w:val="clear" w:color="auto" w:fill="auto"/>
          </w:tcPr>
          <w:p w14:paraId="5C3DA2CC" w14:textId="5822272F" w:rsidR="00FC19CC" w:rsidRDefault="008F3141">
            <w:pPr>
              <w:pStyle w:val="Textintable"/>
            </w:pPr>
            <w:r>
              <w:rPr>
                <w:rFonts w:eastAsia="Cambria"/>
                <w:color w:val="00000A"/>
              </w:rPr>
              <w:t xml:space="preserve">Delete information at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rPr>
                <w:rFonts w:eastAsia="Cambria"/>
                <w:color w:val="00000A"/>
              </w:rPr>
              <w:t xml:space="preserve"> or a plugin</w:t>
            </w:r>
          </w:p>
        </w:tc>
      </w:tr>
    </w:tbl>
    <w:p w14:paraId="3B0EAC6D" w14:textId="77777777" w:rsidR="00FC19CC" w:rsidRDefault="00FC19CC">
      <w:pPr>
        <w:rPr>
          <w:rFonts w:eastAsia="Arial" w:cs="Arial"/>
          <w:color w:val="00000A"/>
        </w:rPr>
      </w:pPr>
    </w:p>
    <w:p w14:paraId="3CF9A18C" w14:textId="77777777" w:rsidR="00FC19CC" w:rsidRDefault="008F3141">
      <w:pPr>
        <w:rPr>
          <w:rFonts w:eastAsia="Arial" w:cs="Arial"/>
          <w:color w:val="00000A"/>
        </w:rPr>
      </w:pPr>
      <w:r>
        <w:rPr>
          <w:color w:val="00000A"/>
        </w:rPr>
        <w:t xml:space="preserve">For example, the following call retrieves information from the </w:t>
      </w:r>
      <w:proofErr w:type="spellStart"/>
      <w:r>
        <w:rPr>
          <w:color w:val="00000A"/>
        </w:rPr>
        <w:t>WebKitBrowser</w:t>
      </w:r>
      <w:proofErr w:type="spellEnd"/>
      <w:r>
        <w:rPr>
          <w:color w:val="00000A"/>
        </w:rPr>
        <w:t xml:space="preserve"> plugin:</w:t>
      </w:r>
    </w:p>
    <w:p w14:paraId="4FB74A6E" w14:textId="77777777" w:rsidR="00FC19CC" w:rsidRDefault="008F3141">
      <w:pPr>
        <w:rPr>
          <w:rFonts w:cs="Arial"/>
          <w:color w:val="00000A"/>
        </w:rPr>
      </w:pPr>
      <w:r>
        <w:rPr>
          <w:noProof/>
        </w:rPr>
        <mc:AlternateContent>
          <mc:Choice Requires="wps">
            <w:drawing>
              <wp:inline distT="0" distB="0" distL="0" distR="0" wp14:anchorId="6F837069" wp14:editId="207C696D">
                <wp:extent cx="5550535" cy="392430"/>
                <wp:effectExtent l="0" t="0" r="0" b="0"/>
                <wp:docPr id="9" name="Rechthoek 9"/>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5898F575" w14:textId="77777777" w:rsidR="006A614F" w:rsidRDefault="006A614F">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wps:txbx>
                      <wps:bodyPr tIns="93240" bIns="93240" anchor="ctr">
                        <a:prstTxWarp prst="textNoShape">
                          <a:avLst/>
                        </a:prstTxWarp>
                        <a:noAutofit/>
                      </wps:bodyPr>
                    </wps:wsp>
                  </a:graphicData>
                </a:graphic>
              </wp:inline>
            </w:drawing>
          </mc:Choice>
          <mc:Fallback>
            <w:pict>
              <v:rect w14:anchorId="6F837069" id="Rechthoek 9" o:spid="_x0000_s1040"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CXFvozHwIAAOUEAAAOAAAAAAAAAAAAAAAAAC4CAABkcnMvZTJvRG9jLnhtbFBLAQIt&#10;ABQABgAIAAAAIQCt07wr2wAAAAQBAAAPAAAAAAAAAAAAAAAAAHkEAABkcnMvZG93bnJldi54bWxQ&#10;SwUGAAAAAAQABADzAAAAgQUAAAAA&#10;" fillcolor="#f2f2f2 [3052]" strokecolor="#d8d8d8 [2732]">
                <v:textbox inset=",2.59mm,,2.59mm">
                  <w:txbxContent>
                    <w:p w14:paraId="5898F575" w14:textId="77777777" w:rsidR="006A614F" w:rsidRDefault="006A614F">
                      <w:pPr>
                        <w:pStyle w:val="Textintable"/>
                      </w:pPr>
                      <w:r>
                        <w:rPr>
                          <w:rFonts w:ascii="Courier" w:hAnsi="Courier"/>
                          <w:color w:val="000000"/>
                        </w:rPr>
                        <w:t>GET / Service/</w:t>
                      </w:r>
                      <w:proofErr w:type="spellStart"/>
                      <w:r>
                        <w:rPr>
                          <w:rFonts w:ascii="Courier" w:hAnsi="Courier"/>
                          <w:color w:val="000000"/>
                        </w:rPr>
                        <w:t>WebKitBrowser</w:t>
                      </w:r>
                      <w:proofErr w:type="spellEnd"/>
                      <w:r>
                        <w:rPr>
                          <w:rFonts w:ascii="Courier" w:hAnsi="Courier"/>
                          <w:color w:val="000000"/>
                        </w:rPr>
                        <w:t xml:space="preserve"> HTTP/1.1</w:t>
                      </w:r>
                    </w:p>
                  </w:txbxContent>
                </v:textbox>
                <w10:anchorlock/>
              </v:rect>
            </w:pict>
          </mc:Fallback>
        </mc:AlternateContent>
      </w:r>
    </w:p>
    <w:p w14:paraId="45AF3E3E" w14:textId="77777777" w:rsidR="00FC19CC" w:rsidRDefault="00FC19CC">
      <w:pPr>
        <w:spacing w:line="372" w:lineRule="exact"/>
        <w:rPr>
          <w:rFonts w:cs="Arial"/>
          <w:color w:val="00000A"/>
        </w:rPr>
      </w:pPr>
    </w:p>
    <w:p w14:paraId="6EF3BA05" w14:textId="77777777" w:rsidR="00FC19CC" w:rsidRDefault="008F3141">
      <w:pPr>
        <w:rPr>
          <w:b/>
          <w:bCs/>
        </w:rPr>
      </w:pPr>
      <w:r>
        <w:rPr>
          <w:b/>
          <w:bCs/>
        </w:rPr>
        <w:t>Web API paths:</w:t>
      </w:r>
    </w:p>
    <w:p w14:paraId="1734486E" w14:textId="77777777" w:rsidR="00FC19CC" w:rsidRDefault="00FC19CC">
      <w:pPr>
        <w:spacing w:line="113" w:lineRule="exact"/>
        <w:rPr>
          <w:rFonts w:cs="Arial"/>
          <w:color w:val="00000A"/>
        </w:rPr>
      </w:pPr>
    </w:p>
    <w:p w14:paraId="4BCB6C1E" w14:textId="77777777" w:rsidR="00FC19CC" w:rsidRDefault="008F3141">
      <w:pPr>
        <w:rPr>
          <w:rFonts w:eastAsia="Arial" w:cs="Arial"/>
          <w:color w:val="00000A"/>
        </w:rPr>
      </w:pPr>
      <w:r>
        <w:rPr>
          <w:color w:val="00000A"/>
        </w:rPr>
        <w:t xml:space="preserve">All </w:t>
      </w:r>
      <w:proofErr w:type="spellStart"/>
      <w:r>
        <w:rPr>
          <w:color w:val="00000A"/>
        </w:rPr>
        <w:t>WPEFramework</w:t>
      </w:r>
      <w:proofErr w:type="spellEnd"/>
      <w:r>
        <w:rPr>
          <w:color w:val="00000A"/>
        </w:rPr>
        <w:t xml:space="preserve"> commands start with the “Service” prefix followed by the Plugin name:</w:t>
      </w:r>
    </w:p>
    <w:p w14:paraId="55FF91AA" w14:textId="77777777" w:rsidR="00FC19CC" w:rsidRDefault="008F3141">
      <w:pPr>
        <w:rPr>
          <w:rFonts w:eastAsia="Arial" w:cs="Arial"/>
          <w:color w:val="00000A"/>
        </w:rPr>
      </w:pPr>
      <w:r>
        <w:rPr>
          <w:noProof/>
        </w:rPr>
        <mc:AlternateContent>
          <mc:Choice Requires="wps">
            <w:drawing>
              <wp:inline distT="0" distB="0" distL="0" distR="0" wp14:anchorId="5FE5490C" wp14:editId="7A303203">
                <wp:extent cx="5550535" cy="393065"/>
                <wp:effectExtent l="0" t="0" r="0" b="0"/>
                <wp:docPr id="11" name="Rechthoek 11"/>
                <wp:cNvGraphicFramePr/>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40808EF1" w14:textId="77777777" w:rsidR="006A614F" w:rsidRDefault="006A614F">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wps:txbx>
                      <wps:bodyPr tIns="93240" bIns="93240" anchor="ctr">
                        <a:prstTxWarp prst="textNoShape">
                          <a:avLst/>
                        </a:prstTxWarp>
                        <a:noAutofit/>
                      </wps:bodyPr>
                    </wps:wsp>
                  </a:graphicData>
                </a:graphic>
              </wp:inline>
            </w:drawing>
          </mc:Choice>
          <mc:Fallback>
            <w:pict>
              <v:rect w14:anchorId="5FE5490C" id="Rechthoek 11" o:spid="_x0000_s1041" style="width:437.05pt;height:3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" fillcolor="#f2f2f2 [3052]" strokecolor="#d8d8d8 [2732]">
                <v:textbox inset=",2.59mm,,2.59mm">
                  <w:txbxContent>
                    <w:p w14:paraId="40808EF1" w14:textId="77777777" w:rsidR="006A614F" w:rsidRDefault="006A614F">
                      <w:pPr>
                        <w:pStyle w:val="Textintable"/>
                      </w:pPr>
                      <w:r>
                        <w:rPr>
                          <w:rFonts w:ascii="Courier" w:hAnsi="Courier"/>
                          <w:color w:val="000000" w:themeColor="text1"/>
                        </w:rPr>
                        <w:t>(GET|POST|PUT|DELETE) /Service/&lt;</w:t>
                      </w:r>
                      <w:proofErr w:type="spellStart"/>
                      <w:r>
                        <w:rPr>
                          <w:rFonts w:ascii="Courier" w:hAnsi="Courier"/>
                          <w:color w:val="000000" w:themeColor="text1"/>
                        </w:rPr>
                        <w:t>PluginName</w:t>
                      </w:r>
                      <w:proofErr w:type="spellEnd"/>
                      <w:r>
                        <w:rPr>
                          <w:rFonts w:ascii="Courier" w:hAnsi="Courier"/>
                          <w:color w:val="000000" w:themeColor="text1"/>
                        </w:rPr>
                        <w:t>&gt;[/</w:t>
                      </w:r>
                      <w:proofErr w:type="spellStart"/>
                      <w:r>
                        <w:rPr>
                          <w:rFonts w:ascii="Courier" w:hAnsi="Courier"/>
                          <w:color w:val="000000" w:themeColor="text1"/>
                        </w:rPr>
                        <w:t>OptionalPaths</w:t>
                      </w:r>
                      <w:proofErr w:type="spellEnd"/>
                      <w:r>
                        <w:rPr>
                          <w:rFonts w:ascii="Courier" w:hAnsi="Courier"/>
                          <w:color w:val="000000" w:themeColor="text1"/>
                        </w:rPr>
                        <w:t>] HTTP/1.1</w:t>
                      </w:r>
                    </w:p>
                  </w:txbxContent>
                </v:textbox>
                <w10:anchorlock/>
              </v:rect>
            </w:pict>
          </mc:Fallback>
        </mc:AlternateContent>
      </w:r>
    </w:p>
    <w:p w14:paraId="48840DA2" w14:textId="77777777" w:rsidR="00FC19CC" w:rsidRDefault="00FC19CC">
      <w:pPr>
        <w:rPr>
          <w:rFonts w:cs="Arial"/>
          <w:color w:val="00000A"/>
        </w:rPr>
      </w:pPr>
    </w:p>
    <w:p w14:paraId="0D0BE8C1" w14:textId="77777777" w:rsidR="00FC19CC" w:rsidRDefault="008F3141">
      <w:pPr>
        <w:rPr>
          <w:rFonts w:eastAsia="Arial" w:cs="Arial"/>
          <w:color w:val="00000A"/>
        </w:rPr>
      </w:pPr>
      <w:r>
        <w:rPr>
          <w:color w:val="00000A"/>
        </w:rPr>
        <w:t>For example, to retrieve information from the Controller plugin:</w:t>
      </w:r>
    </w:p>
    <w:p w14:paraId="1CECF2FB" w14:textId="77777777" w:rsidR="00FC19CC" w:rsidRDefault="00FC19CC">
      <w:pPr>
        <w:spacing w:line="20" w:lineRule="exact"/>
        <w:rPr>
          <w:rFonts w:cs="Arial"/>
          <w:color w:val="00000A"/>
        </w:rPr>
      </w:pPr>
    </w:p>
    <w:p w14:paraId="493249DF" w14:textId="77777777" w:rsidR="00FC19CC" w:rsidRDefault="00FC19CC">
      <w:pPr>
        <w:spacing w:line="222" w:lineRule="exact"/>
        <w:rPr>
          <w:rFonts w:cs="Arial"/>
          <w:color w:val="00000A"/>
        </w:rPr>
      </w:pPr>
    </w:p>
    <w:p w14:paraId="2948BCD1" w14:textId="77777777" w:rsidR="00FC19CC" w:rsidRDefault="00FC19CC">
      <w:pPr>
        <w:spacing w:line="222" w:lineRule="exact"/>
        <w:rPr>
          <w:rFonts w:cs="Arial"/>
          <w:color w:val="00000A"/>
        </w:rPr>
      </w:pPr>
    </w:p>
    <w:p w14:paraId="6680585E" w14:textId="77777777" w:rsidR="00FC19CC" w:rsidRDefault="008F3141">
      <w:pPr>
        <w:spacing w:line="200" w:lineRule="exact"/>
        <w:rPr>
          <w:rFonts w:cs="Arial"/>
          <w:color w:val="00000A"/>
        </w:rPr>
      </w:pPr>
      <w:r>
        <w:rPr>
          <w:noProof/>
        </w:rPr>
        <mc:AlternateContent>
          <mc:Choice Requires="wps">
            <w:drawing>
              <wp:inline distT="0" distB="0" distL="0" distR="0" wp14:anchorId="25FBA96F" wp14:editId="429FC30B">
                <wp:extent cx="5550535" cy="392430"/>
                <wp:effectExtent l="0" t="0" r="0" b="0"/>
                <wp:docPr id="13" name="Rechthoek 13"/>
                <wp:cNvGraphicFramePr/>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3FF34B66" w14:textId="77777777" w:rsidR="006A614F" w:rsidRDefault="006A614F">
                            <w:pPr>
                              <w:pStyle w:val="Textintable"/>
                            </w:pPr>
                            <w:r>
                              <w:rPr>
                                <w:rFonts w:ascii="Courier" w:hAnsi="Courier"/>
                                <w:color w:val="000000"/>
                              </w:rPr>
                              <w:t>GET /Service/Controller HTTP/1.1</w:t>
                            </w:r>
                          </w:p>
                        </w:txbxContent>
                      </wps:txbx>
                      <wps:bodyPr tIns="93240" bIns="93240" anchor="ctr">
                        <a:prstTxWarp prst="textNoShape">
                          <a:avLst/>
                        </a:prstTxWarp>
                        <a:noAutofit/>
                      </wps:bodyPr>
                    </wps:wsp>
                  </a:graphicData>
                </a:graphic>
              </wp:inline>
            </w:drawing>
          </mc:Choice>
          <mc:Fallback>
            <w:pict>
              <v:rect w14:anchorId="25FBA96F" id="Rechthoek 13" o:spid="_x0000_s1042" style="width:437.0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" fillcolor="#f2f2f2 [3052]" strokecolor="#d8d8d8 [2732]">
                <v:textbox inset=",2.59mm,,2.59mm">
                  <w:txbxContent>
                    <w:p w14:paraId="3FF34B66" w14:textId="77777777" w:rsidR="006A614F" w:rsidRDefault="006A614F">
                      <w:pPr>
                        <w:pStyle w:val="Textintable"/>
                      </w:pPr>
                      <w:r>
                        <w:rPr>
                          <w:rFonts w:ascii="Courier" w:hAnsi="Courier"/>
                          <w:color w:val="000000"/>
                        </w:rPr>
                        <w:t>GET /Service/Controller HTTP/1.1</w:t>
                      </w:r>
                    </w:p>
                  </w:txbxContent>
                </v:textbox>
                <w10:anchorlock/>
              </v:rect>
            </w:pict>
          </mc:Fallback>
        </mc:AlternateContent>
      </w:r>
    </w:p>
    <w:p w14:paraId="64CB0210" w14:textId="50B485AF" w:rsidR="00FC19CC" w:rsidRDefault="00FC19CC">
      <w:pPr>
        <w:spacing w:line="372" w:lineRule="exact"/>
        <w:rPr>
          <w:rFonts w:cs="Arial"/>
          <w:color w:val="00000A"/>
        </w:rPr>
      </w:pPr>
    </w:p>
    <w:p w14:paraId="3879659D" w14:textId="372204EA" w:rsidR="00C05522" w:rsidRDefault="00C05522">
      <w:pPr>
        <w:spacing w:line="372" w:lineRule="exact"/>
        <w:rPr>
          <w:rFonts w:cs="Arial"/>
          <w:color w:val="00000A"/>
        </w:rPr>
      </w:pPr>
    </w:p>
    <w:p w14:paraId="51DCEEF2" w14:textId="77777777" w:rsidR="00C05522" w:rsidRDefault="00C05522">
      <w:pPr>
        <w:rPr>
          <w:color w:val="00000A"/>
        </w:rPr>
      </w:pPr>
    </w:p>
    <w:p w14:paraId="5B1AF993" w14:textId="25A1F912" w:rsidR="00FC19CC" w:rsidRDefault="008F3141">
      <w:pPr>
        <w:rPr>
          <w:rFonts w:eastAsia="Arial" w:cs="Arial"/>
          <w:color w:val="00000A"/>
        </w:rPr>
      </w:pPr>
      <w:r>
        <w:rPr>
          <w:color w:val="00000A"/>
        </w:rPr>
        <w:t>This returns a JSON list with plugins and their state as managed by the controller:</w:t>
      </w:r>
    </w:p>
    <w:p w14:paraId="34E56D78" w14:textId="77777777" w:rsidR="00FC19CC" w:rsidRDefault="008F3141">
      <w:r>
        <w:rPr>
          <w:noProof/>
        </w:rPr>
        <w:lastRenderedPageBreak/>
        <mc:AlternateContent>
          <mc:Choice Requires="wps">
            <w:drawing>
              <wp:inline distT="0" distB="0" distL="0" distR="0" wp14:anchorId="060A4DEC" wp14:editId="545C10CE">
                <wp:extent cx="5550535" cy="1878330"/>
                <wp:effectExtent l="0" t="0" r="0" b="0"/>
                <wp:docPr id="15" name="Rechthoek 15"/>
                <wp:cNvGraphicFramePr/>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14:paraId="68C777A8" w14:textId="77777777" w:rsidR="006A614F" w:rsidRDefault="006A614F">
                            <w:pPr>
                              <w:pStyle w:val="Textintable"/>
                              <w:rPr>
                                <w:rFonts w:ascii="Courier" w:hAnsi="Courier"/>
                                <w:color w:val="00000A"/>
                              </w:rPr>
                            </w:pPr>
                            <w:r>
                              <w:rPr>
                                <w:rFonts w:ascii="Courier" w:hAnsi="Courier"/>
                              </w:rPr>
                              <w:t>HTTP/1.1 200 OK</w:t>
                            </w:r>
                          </w:p>
                          <w:p w14:paraId="47465EF1" w14:textId="77777777" w:rsidR="006A614F" w:rsidRDefault="006A614F">
                            <w:pPr>
                              <w:pStyle w:val="Textintable"/>
                              <w:rPr>
                                <w:rFonts w:ascii="Courier" w:hAnsi="Courier"/>
                                <w:color w:val="00000A"/>
                              </w:rPr>
                            </w:pPr>
                          </w:p>
                          <w:p w14:paraId="71B52781" w14:textId="77777777" w:rsidR="006A614F" w:rsidRDefault="006A614F">
                            <w:pPr>
                              <w:pStyle w:val="Textintable"/>
                              <w:rPr>
                                <w:rFonts w:ascii="Courier" w:hAnsi="Courier"/>
                                <w:color w:val="00000A"/>
                              </w:rPr>
                            </w:pPr>
                            <w:r>
                              <w:rPr>
                                <w:rFonts w:ascii="Courier" w:hAnsi="Courier"/>
                              </w:rPr>
                              <w:t>Content-Type: application/json</w:t>
                            </w:r>
                          </w:p>
                          <w:p w14:paraId="4DB9658A" w14:textId="77777777" w:rsidR="006A614F" w:rsidRDefault="006A614F">
                            <w:pPr>
                              <w:pStyle w:val="Textintable"/>
                              <w:rPr>
                                <w:rFonts w:ascii="Courier" w:hAnsi="Courier"/>
                                <w:color w:val="00000A"/>
                              </w:rPr>
                            </w:pPr>
                          </w:p>
                          <w:p w14:paraId="5C794BB4" w14:textId="77777777" w:rsidR="006A614F" w:rsidRDefault="006A614F">
                            <w:pPr>
                              <w:pStyle w:val="Textintable"/>
                              <w:rPr>
                                <w:rFonts w:ascii="Courier" w:hAnsi="Courier"/>
                                <w:color w:val="00000A"/>
                              </w:rPr>
                            </w:pPr>
                            <w:r>
                              <w:rPr>
                                <w:rFonts w:ascii="Courier" w:hAnsi="Courier"/>
                              </w:rPr>
                              <w:t>Content-Length: 5036</w:t>
                            </w:r>
                          </w:p>
                          <w:p w14:paraId="345A19CC" w14:textId="77777777" w:rsidR="006A614F" w:rsidRDefault="006A614F">
                            <w:pPr>
                              <w:pStyle w:val="Textintable"/>
                              <w:rPr>
                                <w:rFonts w:ascii="Courier" w:hAnsi="Courier"/>
                                <w:color w:val="00000A"/>
                              </w:rPr>
                            </w:pPr>
                          </w:p>
                          <w:p w14:paraId="7F9C860A" w14:textId="77777777" w:rsidR="006A614F" w:rsidRDefault="006A614F">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6A614F" w:rsidRDefault="006A614F">
                            <w:pPr>
                              <w:pStyle w:val="Textintable"/>
                              <w:rPr>
                                <w:rFonts w:ascii="Courier" w:hAnsi="Courier"/>
                                <w:color w:val="000000" w:themeColor="text1"/>
                              </w:rPr>
                            </w:pPr>
                          </w:p>
                          <w:p w14:paraId="51EA5362" w14:textId="77777777" w:rsidR="006A614F" w:rsidRDefault="006A614F">
                            <w:pPr>
                              <w:pStyle w:val="Textintable"/>
                              <w:rPr>
                                <w:rFonts w:ascii="Courier" w:hAnsi="Courier"/>
                                <w:color w:val="000000" w:themeColor="text1"/>
                              </w:rPr>
                            </w:pPr>
                          </w:p>
                          <w:p w14:paraId="258DA5E1" w14:textId="77777777" w:rsidR="006A614F" w:rsidRDefault="006A614F">
                            <w:pPr>
                              <w:pStyle w:val="Textintable"/>
                              <w:rPr>
                                <w:rFonts w:ascii="Courier" w:hAnsi="Courier"/>
                                <w:color w:val="000000" w:themeColor="text1"/>
                              </w:rPr>
                            </w:pPr>
                            <w:r>
                              <w:rPr>
                                <w:rFonts w:ascii="Courier" w:hAnsi="Courier"/>
                                <w:color w:val="000000" w:themeColor="text1"/>
                              </w:rPr>
                              <w:t>{"plugins": [ ... ]}</w:t>
                            </w:r>
                          </w:p>
                          <w:p w14:paraId="462162F5" w14:textId="77777777" w:rsidR="006A614F" w:rsidRDefault="006A614F">
                            <w:pPr>
                              <w:pStyle w:val="Textintable"/>
                            </w:pPr>
                          </w:p>
                        </w:txbxContent>
                      </wps:txbx>
                      <wps:bodyPr tIns="93240" bIns="93240" anchor="ctr">
                        <a:prstTxWarp prst="textNoShape">
                          <a:avLst/>
                        </a:prstTxWarp>
                        <a:noAutofit/>
                      </wps:bodyPr>
                    </wps:wsp>
                  </a:graphicData>
                </a:graphic>
              </wp:inline>
            </w:drawing>
          </mc:Choice>
          <mc:Fallback>
            <w:pict>
              <v:rect w14:anchorId="060A4DEC" id="Rechthoek 15" o:spid="_x0000_s1043" style="width:437.05pt;height:14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" fillcolor="#f2f2f2 [3052]" strokecolor="#d8d8d8 [2732]">
                <v:textbox inset=",2.59mm,,2.59mm">
                  <w:txbxContent>
                    <w:p w14:paraId="68C777A8" w14:textId="77777777" w:rsidR="006A614F" w:rsidRDefault="006A614F">
                      <w:pPr>
                        <w:pStyle w:val="Textintable"/>
                        <w:rPr>
                          <w:rFonts w:ascii="Courier" w:hAnsi="Courier"/>
                          <w:color w:val="00000A"/>
                        </w:rPr>
                      </w:pPr>
                      <w:r>
                        <w:rPr>
                          <w:rFonts w:ascii="Courier" w:hAnsi="Courier"/>
                        </w:rPr>
                        <w:t>HTTP/1.1 200 OK</w:t>
                      </w:r>
                    </w:p>
                    <w:p w14:paraId="47465EF1" w14:textId="77777777" w:rsidR="006A614F" w:rsidRDefault="006A614F">
                      <w:pPr>
                        <w:pStyle w:val="Textintable"/>
                        <w:rPr>
                          <w:rFonts w:ascii="Courier" w:hAnsi="Courier"/>
                          <w:color w:val="00000A"/>
                        </w:rPr>
                      </w:pPr>
                    </w:p>
                    <w:p w14:paraId="71B52781" w14:textId="77777777" w:rsidR="006A614F" w:rsidRDefault="006A614F">
                      <w:pPr>
                        <w:pStyle w:val="Textintable"/>
                        <w:rPr>
                          <w:rFonts w:ascii="Courier" w:hAnsi="Courier"/>
                          <w:color w:val="00000A"/>
                        </w:rPr>
                      </w:pPr>
                      <w:r>
                        <w:rPr>
                          <w:rFonts w:ascii="Courier" w:hAnsi="Courier"/>
                        </w:rPr>
                        <w:t>Content-Type: application/json</w:t>
                      </w:r>
                    </w:p>
                    <w:p w14:paraId="4DB9658A" w14:textId="77777777" w:rsidR="006A614F" w:rsidRDefault="006A614F">
                      <w:pPr>
                        <w:pStyle w:val="Textintable"/>
                        <w:rPr>
                          <w:rFonts w:ascii="Courier" w:hAnsi="Courier"/>
                          <w:color w:val="00000A"/>
                        </w:rPr>
                      </w:pPr>
                    </w:p>
                    <w:p w14:paraId="5C794BB4" w14:textId="77777777" w:rsidR="006A614F" w:rsidRDefault="006A614F">
                      <w:pPr>
                        <w:pStyle w:val="Textintable"/>
                        <w:rPr>
                          <w:rFonts w:ascii="Courier" w:hAnsi="Courier"/>
                          <w:color w:val="00000A"/>
                        </w:rPr>
                      </w:pPr>
                      <w:r>
                        <w:rPr>
                          <w:rFonts w:ascii="Courier" w:hAnsi="Courier"/>
                        </w:rPr>
                        <w:t>Content-Length: 5036</w:t>
                      </w:r>
                    </w:p>
                    <w:p w14:paraId="345A19CC" w14:textId="77777777" w:rsidR="006A614F" w:rsidRDefault="006A614F">
                      <w:pPr>
                        <w:pStyle w:val="Textintable"/>
                        <w:rPr>
                          <w:rFonts w:ascii="Courier" w:hAnsi="Courier"/>
                          <w:color w:val="00000A"/>
                        </w:rPr>
                      </w:pPr>
                    </w:p>
                    <w:p w14:paraId="7F9C860A" w14:textId="77777777" w:rsidR="006A614F" w:rsidRDefault="006A614F">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14:paraId="32CF3328" w14:textId="77777777" w:rsidR="006A614F" w:rsidRDefault="006A614F">
                      <w:pPr>
                        <w:pStyle w:val="Textintable"/>
                        <w:rPr>
                          <w:rFonts w:ascii="Courier" w:hAnsi="Courier"/>
                          <w:color w:val="000000" w:themeColor="text1"/>
                        </w:rPr>
                      </w:pPr>
                    </w:p>
                    <w:p w14:paraId="51EA5362" w14:textId="77777777" w:rsidR="006A614F" w:rsidRDefault="006A614F">
                      <w:pPr>
                        <w:pStyle w:val="Textintable"/>
                        <w:rPr>
                          <w:rFonts w:ascii="Courier" w:hAnsi="Courier"/>
                          <w:color w:val="000000" w:themeColor="text1"/>
                        </w:rPr>
                      </w:pPr>
                    </w:p>
                    <w:p w14:paraId="258DA5E1" w14:textId="77777777" w:rsidR="006A614F" w:rsidRDefault="006A614F">
                      <w:pPr>
                        <w:pStyle w:val="Textintable"/>
                        <w:rPr>
                          <w:rFonts w:ascii="Courier" w:hAnsi="Courier"/>
                          <w:color w:val="000000" w:themeColor="text1"/>
                        </w:rPr>
                      </w:pPr>
                      <w:r>
                        <w:rPr>
                          <w:rFonts w:ascii="Courier" w:hAnsi="Courier"/>
                          <w:color w:val="000000" w:themeColor="text1"/>
                        </w:rPr>
                        <w:t>{"plugins": [ ... ]}</w:t>
                      </w:r>
                    </w:p>
                    <w:p w14:paraId="462162F5" w14:textId="77777777" w:rsidR="006A614F" w:rsidRDefault="006A614F">
                      <w:pPr>
                        <w:pStyle w:val="Textintable"/>
                      </w:pPr>
                    </w:p>
                  </w:txbxContent>
                </v:textbox>
                <w10:anchorlock/>
              </v:rect>
            </w:pict>
          </mc:Fallback>
        </mc:AlternateContent>
      </w:r>
    </w:p>
    <w:p w14:paraId="60A5721A" w14:textId="77777777" w:rsidR="00FC19CC" w:rsidRDefault="00FC19CC"/>
    <w:p w14:paraId="461743A9" w14:textId="77777777" w:rsidR="00FC19CC" w:rsidRDefault="008F3141">
      <w:pPr>
        <w:pStyle w:val="Kop2"/>
        <w:numPr>
          <w:ilvl w:val="1"/>
          <w:numId w:val="4"/>
        </w:numPr>
      </w:pPr>
      <w:bookmarkStart w:id="938" w:name="_Toc370376417"/>
      <w:bookmarkStart w:id="939" w:name="_Toc527025463"/>
      <w:bookmarkStart w:id="940" w:name="_Ref2064276"/>
      <w:bookmarkStart w:id="941" w:name="_Ref2064282"/>
      <w:bookmarkStart w:id="942" w:name="_Toc2843232"/>
      <w:bookmarkEnd w:id="938"/>
      <w:r>
        <w:t>Web sockets</w:t>
      </w:r>
      <w:bookmarkEnd w:id="939"/>
      <w:bookmarkEnd w:id="940"/>
      <w:bookmarkEnd w:id="941"/>
      <w:bookmarkEnd w:id="942"/>
    </w:p>
    <w:p w14:paraId="058B79AC" w14:textId="77777777" w:rsidR="00FC19CC" w:rsidRDefault="008F3141" w:rsidP="00F67BE7">
      <w:pPr>
        <w:jc w:val="both"/>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14:paraId="52C775B4" w14:textId="77777777" w:rsidR="00FC19CC" w:rsidRDefault="00FC19CC">
      <w:pPr>
        <w:rPr>
          <w:lang w:eastAsia="ar-SA"/>
        </w:rPr>
      </w:pPr>
    </w:p>
    <w:p w14:paraId="48FB5966" w14:textId="2E99DCFC" w:rsidR="00FC19CC" w:rsidRDefault="008F3141" w:rsidP="00F67BE7">
      <w:pPr>
        <w:jc w:val="both"/>
      </w:pPr>
      <w:r>
        <w:rPr>
          <w:lang w:eastAsia="ar-SA"/>
        </w:rPr>
        <w:t>The RESTful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14:paraId="6DA1842E" w14:textId="77777777" w:rsidR="00FC19CC" w:rsidRDefault="00FC19CC">
      <w:pPr>
        <w:rPr>
          <w:lang w:eastAsia="ar-SA"/>
        </w:rPr>
      </w:pPr>
    </w:p>
    <w:p w14:paraId="6858C8A7" w14:textId="66E620CD" w:rsidR="00FC19CC" w:rsidRDefault="008F3141" w:rsidP="00F67BE7">
      <w:pPr>
        <w:jc w:val="both"/>
      </w:pPr>
      <w:r>
        <w:rPr>
          <w:lang w:eastAsia="ar-SA"/>
        </w:rPr>
        <w:t xml:space="preserve">The architecture of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14:paraId="311696E5" w14:textId="77777777" w:rsidR="00FC19CC" w:rsidRDefault="00FC19CC">
      <w:pPr>
        <w:rPr>
          <w:lang w:eastAsia="ar-SA"/>
        </w:rPr>
      </w:pPr>
    </w:p>
    <w:p w14:paraId="4AA79C11" w14:textId="5FBF80FE" w:rsidR="00FC19CC" w:rsidRDefault="008F3141">
      <w:pPr>
        <w:rPr>
          <w:lang w:eastAsia="ar-SA"/>
        </w:rPr>
      </w:pPr>
      <w:r>
        <w:rPr>
          <w:lang w:eastAsia="ar-SA"/>
        </w:rPr>
        <w:t>The syntax for opening a web socket to the plugin is equal to the syntax of the RESTful API:</w:t>
      </w:r>
    </w:p>
    <w:p w14:paraId="1B1B1FF4"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90CFA78"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A59D1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E8795AE" w14:textId="77777777" w:rsidR="00FC19CC" w:rsidRDefault="008F3141">
            <w:pPr>
              <w:pStyle w:val="Textintable"/>
              <w:rPr>
                <w:rFonts w:ascii="Courier" w:eastAsia="Courier" w:hAnsi="Courier" w:cs="Courier"/>
              </w:rPr>
            </w:pPr>
            <w:r>
              <w:rPr>
                <w:rFonts w:ascii="Courier" w:eastAsia="Courier" w:hAnsi="Courier" w:cs="Courier"/>
              </w:rPr>
              <w:t xml:space="preserve">ws://&lt;IP Address and port of </w:t>
            </w:r>
            <w:proofErr w:type="spellStart"/>
            <w:r>
              <w:rPr>
                <w:rFonts w:ascii="Courier" w:eastAsia="Courier" w:hAnsi="Courier" w:cs="Courier"/>
              </w:rPr>
              <w:t>WPEFramework</w:t>
            </w:r>
            <w:proofErr w:type="spellEnd"/>
            <w:r>
              <w:rPr>
                <w:rFonts w:ascii="Courier" w:eastAsia="Courier" w:hAnsi="Courier" w:cs="Courier"/>
              </w:rPr>
              <w:t>&gt;/Service/&lt;Callsign&gt;</w:t>
            </w:r>
          </w:p>
          <w:p w14:paraId="7285FB77" w14:textId="77777777" w:rsidR="00FC19CC" w:rsidRDefault="008F3141">
            <w:pPr>
              <w:pStyle w:val="Textintable"/>
              <w:rPr>
                <w:rFonts w:ascii="Courier" w:eastAsia="Courier" w:hAnsi="Courier" w:cs="Courier"/>
              </w:rPr>
            </w:pPr>
            <w:r>
              <w:rPr>
                <w:rFonts w:ascii="Courier" w:eastAsia="Courier" w:hAnsi="Courier" w:cs="Courier"/>
              </w:rPr>
              <w:t>protocol: notification</w:t>
            </w:r>
          </w:p>
        </w:tc>
      </w:tr>
      <w:tr w:rsidR="00FC19CC" w14:paraId="0049329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F19959"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C94B74F" w14:textId="77777777" w:rsidR="00FC19CC" w:rsidRDefault="008F3141">
            <w:pPr>
              <w:pStyle w:val="Textintable"/>
              <w:rPr>
                <w:rFonts w:ascii="Courier" w:eastAsia="Courier" w:hAnsi="Courier" w:cs="Courier"/>
              </w:rPr>
            </w:pPr>
            <w:r>
              <w:rPr>
                <w:rFonts w:ascii="Courier" w:eastAsia="Courier" w:hAnsi="Courier" w:cs="Courier"/>
              </w:rPr>
              <w:t>HTTP/1.1 200 OK</w:t>
            </w:r>
          </w:p>
        </w:tc>
      </w:tr>
    </w:tbl>
    <w:p w14:paraId="132652A7" w14:textId="77777777" w:rsidR="00FC19CC" w:rsidRDefault="00FC19CC">
      <w:pPr>
        <w:rPr>
          <w:lang w:eastAsia="ar-SA"/>
        </w:rPr>
      </w:pPr>
    </w:p>
    <w:p w14:paraId="403D7FF3" w14:textId="07CFD094" w:rsidR="00FC19CC" w:rsidRDefault="008F3141">
      <w:pPr>
        <w:rPr>
          <w:lang w:eastAsia="ar-SA"/>
        </w:rPr>
      </w:pPr>
      <w:r>
        <w:rPr>
          <w:lang w:eastAsia="ar-SA"/>
        </w:rPr>
        <w:t>In Java</w:t>
      </w:r>
      <w:r w:rsidR="00EF3BC2">
        <w:rPr>
          <w:lang w:eastAsia="ar-SA"/>
        </w:rPr>
        <w:t>S</w:t>
      </w:r>
      <w:r>
        <w:rPr>
          <w:lang w:eastAsia="ar-SA"/>
        </w:rPr>
        <w:t>cript, the socket would be opened like:</w:t>
      </w:r>
    </w:p>
    <w:p w14:paraId="126266BA" w14:textId="77777777" w:rsidR="00FC19CC" w:rsidRDefault="008F3141">
      <w:pPr>
        <w:widowControl/>
        <w:spacing w:line="240" w:lineRule="auto"/>
        <w:rPr>
          <w:rFonts w:ascii="Times New Roman" w:eastAsia="Times New Roman" w:hAnsi="Times New Roman" w:cs="Times New Roman"/>
          <w:sz w:val="24"/>
          <w:szCs w:val="24"/>
          <w:lang w:val="en-GB" w:eastAsia="en-GB"/>
        </w:rPr>
      </w:pPr>
      <w:r>
        <w:rPr>
          <w:rFonts w:ascii="Consolas" w:eastAsia="Consolas" w:hAnsi="Consolas" w:cs="Consolas"/>
          <w:color w:val="24292E"/>
          <w:sz w:val="18"/>
          <w:szCs w:val="18"/>
          <w:shd w:val="clear" w:color="auto" w:fill="FFFFFF"/>
          <w:lang w:val="en-GB" w:eastAsia="en-GB"/>
        </w:rPr>
        <w:t xml:space="preserve">socket </w:t>
      </w:r>
      <w:r>
        <w:rPr>
          <w:rFonts w:ascii="Consolas" w:eastAsia="Consolas" w:hAnsi="Consolas" w:cs="Consolas"/>
          <w:color w:val="D73A49"/>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D73A49"/>
          <w:sz w:val="18"/>
          <w:szCs w:val="18"/>
          <w:lang w:val="en-GB" w:eastAsia="en-GB"/>
        </w:rPr>
        <w:t>new</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 w:eastAsia="Consolas" w:hAnsi="Consolas" w:cs="Consolas"/>
          <w:color w:val="6F42C1"/>
          <w:sz w:val="18"/>
          <w:szCs w:val="18"/>
          <w:lang w:val="en-GB" w:eastAsia="en-GB"/>
        </w:rPr>
        <w:t>WebSocket</w:t>
      </w:r>
      <w:r>
        <w:rPr>
          <w:rFonts w:ascii="Consolas,Times New Roman" w:eastAsia="Consolas,Times New Roman" w:hAnsi="Consolas,Times New Roman" w:cs="Consolas,Times New Roman"/>
          <w:color w:val="24292E"/>
          <w:sz w:val="18"/>
          <w:szCs w:val="18"/>
          <w:shd w:val="clear" w:color="auto" w:fill="FFFFFF"/>
          <w:lang w:val="en-GB" w:eastAsia="en-GB"/>
        </w:rPr>
        <w:t>(</w:t>
      </w:r>
      <w:r>
        <w:rPr>
          <w:rFonts w:ascii="Consolas" w:eastAsia="Consolas" w:hAnsi="Consolas" w:cs="Consolas"/>
          <w:color w:val="032F62"/>
          <w:sz w:val="18"/>
          <w:szCs w:val="18"/>
          <w:lang w:val="en-GB" w:eastAsia="en-GB"/>
        </w:rPr>
        <w:t>"</w:t>
      </w:r>
      <w:proofErr w:type="spellStart"/>
      <w:r>
        <w:rPr>
          <w:rFonts w:ascii="Consolas" w:eastAsia="Consolas" w:hAnsi="Consolas" w:cs="Consolas"/>
          <w:color w:val="032F62"/>
          <w:sz w:val="18"/>
          <w:szCs w:val="18"/>
          <w:lang w:val="en-GB" w:eastAsia="en-GB"/>
        </w:rPr>
        <w:t>ws</w:t>
      </w:r>
      <w:proofErr w:type="spellEnd"/>
      <w:r>
        <w:rPr>
          <w:rFonts w:ascii="Consolas" w:eastAsia="Consolas" w:hAnsi="Consolas" w:cs="Consolas"/>
          <w:color w:val="032F62"/>
          <w:sz w:val="18"/>
          <w:szCs w:val="18"/>
          <w:lang w:val="en-GB" w:eastAsia="en-GB"/>
        </w:rPr>
        <w:t>://192.168.1.100:9999/Service/Controller"</w:t>
      </w:r>
      <w:r>
        <w:rPr>
          <w:rFonts w:ascii="Consolas,Times New Roman" w:eastAsia="Consolas,Times New Roman" w:hAnsi="Consolas,Times New Roman" w:cs="Consolas,Times New Roman"/>
          <w:color w:val="24292E"/>
          <w:sz w:val="18"/>
          <w:szCs w:val="18"/>
          <w:shd w:val="clear" w:color="auto" w:fill="FFFFFF"/>
          <w:lang w:val="en-GB" w:eastAsia="en-GB"/>
        </w:rPr>
        <w:t xml:space="preserve">, </w:t>
      </w:r>
      <w:r>
        <w:rPr>
          <w:rFonts w:ascii="Consolas,Times New Roman" w:eastAsia="Consolas,Times New Roman" w:hAnsi="Consolas,Times New Roman" w:cs="Consolas,Times New Roman"/>
          <w:color w:val="032F62"/>
          <w:sz w:val="18"/>
          <w:szCs w:val="18"/>
          <w:lang w:val="en-GB" w:eastAsia="en-GB"/>
        </w:rPr>
        <w:t>"</w:t>
      </w:r>
      <w:r>
        <w:rPr>
          <w:rFonts w:ascii="Consolas" w:eastAsia="Consolas" w:hAnsi="Consolas" w:cs="Consolas"/>
          <w:color w:val="24292E"/>
          <w:sz w:val="18"/>
          <w:szCs w:val="18"/>
          <w:lang w:val="en-GB" w:eastAsia="en-GB"/>
        </w:rPr>
        <w:t>notification</w:t>
      </w:r>
      <w:r>
        <w:rPr>
          <w:rFonts w:ascii="Consolas,Times New Roman" w:eastAsia="Consolas,Times New Roman" w:hAnsi="Consolas,Times New Roman" w:cs="Consolas,Times New Roman"/>
          <w:color w:val="032F62"/>
          <w:sz w:val="18"/>
          <w:szCs w:val="18"/>
          <w:lang w:val="en-GB" w:eastAsia="en-GB"/>
        </w:rPr>
        <w:t>"</w:t>
      </w:r>
      <w:r>
        <w:rPr>
          <w:rFonts w:ascii="Consolas,Times New Roman" w:eastAsia="Consolas,Times New Roman" w:hAnsi="Consolas,Times New Roman" w:cs="Consolas,Times New Roman"/>
          <w:color w:val="24292E"/>
          <w:sz w:val="18"/>
          <w:szCs w:val="18"/>
          <w:shd w:val="clear" w:color="auto" w:fill="FFFFFF"/>
          <w:lang w:val="en-GB" w:eastAsia="en-GB"/>
        </w:rPr>
        <w:t>);</w:t>
      </w:r>
    </w:p>
    <w:p w14:paraId="640BA444" w14:textId="77777777" w:rsidR="00FC19CC" w:rsidRDefault="008F3141">
      <w:pPr>
        <w:rPr>
          <w:lang w:eastAsia="ar-SA"/>
        </w:rPr>
      </w:pPr>
      <w:r>
        <w:rPr>
          <w:lang w:eastAsia="ar-SA"/>
        </w:rPr>
        <w:t xml:space="preserve"> </w:t>
      </w:r>
    </w:p>
    <w:p w14:paraId="2DA9B579" w14:textId="4C323FD1" w:rsidR="00FC19CC" w:rsidRDefault="008F3141" w:rsidP="00F67BE7">
      <w:pPr>
        <w:jc w:val="both"/>
      </w:pPr>
      <w:r>
        <w:t xml:space="preserve">Over this connection, the </w:t>
      </w:r>
      <w:proofErr w:type="spellStart"/>
      <w:r w:rsidR="00EF3BC2">
        <w:t>J</w:t>
      </w:r>
      <w:r>
        <w:t>ava</w:t>
      </w:r>
      <w:r w:rsidR="00EF3BC2">
        <w:t>S</w:t>
      </w:r>
      <w:r>
        <w:t>cipt</w:t>
      </w:r>
      <w:proofErr w:type="spellEnd"/>
      <w:r>
        <w:t xml:space="preserve"> application, opening this socket will receive events from the controller plugin. See plugin details in the sections: </w:t>
      </w:r>
      <w:r>
        <w:fldChar w:fldCharType="begin"/>
      </w:r>
      <w:r>
        <w:instrText>REF _Ref496257033 \w \h</w:instrText>
      </w:r>
      <w:r w:rsidR="00EF3BC2">
        <w:instrText xml:space="preserve"> \* MERGEFORMAT </w:instrText>
      </w:r>
      <w:r>
        <w:fldChar w:fldCharType="separate"/>
      </w:r>
      <w:r w:rsidR="006A614F">
        <w:t>4.4</w:t>
      </w:r>
      <w:r>
        <w:fldChar w:fldCharType="end"/>
      </w:r>
      <w:r>
        <w:t xml:space="preserve"> </w:t>
      </w:r>
      <w:r>
        <w:fldChar w:fldCharType="begin"/>
      </w:r>
      <w:r>
        <w:instrText>REF _Ref496257042 \h</w:instrText>
      </w:r>
      <w:r>
        <w:fldChar w:fldCharType="end"/>
      </w:r>
      <w:r>
        <w:t>.</w:t>
      </w:r>
    </w:p>
    <w:p w14:paraId="62A3A498" w14:textId="77777777" w:rsidR="00FC19CC" w:rsidRDefault="008F3141" w:rsidP="00F67BE7">
      <w:pPr>
        <w:pStyle w:val="Kop2"/>
        <w:numPr>
          <w:ilvl w:val="1"/>
          <w:numId w:val="4"/>
        </w:numPr>
        <w:jc w:val="both"/>
      </w:pPr>
      <w:bookmarkStart w:id="943" w:name="_Toc527025464"/>
      <w:bookmarkStart w:id="944" w:name="_Toc2843233"/>
      <w:r>
        <w:t>Subsystems</w:t>
      </w:r>
      <w:bookmarkEnd w:id="943"/>
      <w:bookmarkEnd w:id="944"/>
    </w:p>
    <w:p w14:paraId="3AEE398E" w14:textId="77777777" w:rsidR="00FC19CC" w:rsidRDefault="008F3141" w:rsidP="00F67BE7">
      <w:pPr>
        <w:jc w:val="both"/>
      </w:pPr>
      <w: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14:paraId="6022CA5C" w14:textId="77777777" w:rsidR="00FC19CC" w:rsidRDefault="00FC19CC"/>
    <w:p w14:paraId="31BA1A18" w14:textId="761E0068" w:rsidR="00FC19CC" w:rsidRDefault="008F3141">
      <w:r>
        <w:t xml:space="preserve">Currently the </w:t>
      </w:r>
      <w:r>
        <w:fldChar w:fldCharType="begin"/>
      </w:r>
      <w:r>
        <w:instrText>DOCPROPERTY "Framework"</w:instrText>
      </w:r>
      <w:r>
        <w:fldChar w:fldCharType="separate"/>
      </w:r>
      <w:proofErr w:type="spellStart"/>
      <w:r w:rsidR="006A614F">
        <w:t>WPEFramework</w:t>
      </w:r>
      <w:proofErr w:type="spellEnd"/>
      <w:r>
        <w:fldChar w:fldCharType="end"/>
      </w:r>
      <w:r>
        <w:t xml:space="preserve"> supports the following subsystems (</w:t>
      </w:r>
      <w:proofErr w:type="spellStart"/>
      <w:r>
        <w:rPr>
          <w:lang w:eastAsia="ar-SA"/>
        </w:rPr>
        <w:t>PluginHost</w:t>
      </w:r>
      <w:proofErr w:type="spellEnd"/>
      <w:r>
        <w:rPr>
          <w:lang w:eastAsia="ar-SA"/>
        </w:rPr>
        <w:t>::</w:t>
      </w:r>
      <w:proofErr w:type="spellStart"/>
      <w:r>
        <w:rPr>
          <w:lang w:eastAsia="ar-SA"/>
        </w:rPr>
        <w:t>ISubSystem</w:t>
      </w:r>
      <w:proofErr w:type="spellEnd"/>
      <w:r>
        <w:rPr>
          <w:lang w:eastAsia="ar-SA"/>
        </w:rPr>
        <w:t>):</w:t>
      </w:r>
    </w:p>
    <w:tbl>
      <w:tblPr>
        <w:tblW w:w="8403" w:type="dxa"/>
        <w:tblInd w:w="270" w:type="dxa"/>
        <w:tblCellMar>
          <w:left w:w="150" w:type="dxa"/>
          <w:right w:w="150" w:type="dxa"/>
        </w:tblCellMar>
        <w:tblLook w:val="04A0" w:firstRow="1" w:lastRow="0" w:firstColumn="1" w:lastColumn="0" w:noHBand="0" w:noVBand="1"/>
      </w:tblPr>
      <w:tblGrid>
        <w:gridCol w:w="441"/>
        <w:gridCol w:w="2268"/>
        <w:gridCol w:w="5694"/>
      </w:tblGrid>
      <w:tr w:rsidR="00FC19CC" w14:paraId="33392316" w14:textId="77777777">
        <w:trPr>
          <w:trHeight w:val="362"/>
        </w:trPr>
        <w:tc>
          <w:tcPr>
            <w:tcW w:w="8403" w:type="dxa"/>
            <w:gridSpan w:val="3"/>
            <w:shd w:val="clear" w:color="auto" w:fill="auto"/>
          </w:tcPr>
          <w:p w14:paraId="4B87C90F" w14:textId="77777777" w:rsidR="00FC19CC" w:rsidRDefault="008F3141">
            <w:pPr>
              <w:spacing w:line="300" w:lineRule="atLeast"/>
              <w:rPr>
                <w:rFonts w:ascii="Consolas" w:eastAsia="Times New Roman" w:hAnsi="Consolas" w:cs="Times New Roman"/>
                <w:color w:val="24292E"/>
                <w:sz w:val="18"/>
                <w:szCs w:val="18"/>
                <w:lang w:eastAsia="en-GB"/>
              </w:rPr>
            </w:pPr>
            <w:proofErr w:type="spellStart"/>
            <w:r>
              <w:rPr>
                <w:rFonts w:ascii="Consolas" w:eastAsia="Times New Roman" w:hAnsi="Consolas" w:cs="Times New Roman"/>
                <w:color w:val="D73A49"/>
                <w:sz w:val="18"/>
                <w:szCs w:val="18"/>
                <w:lang w:eastAsia="en-GB"/>
              </w:rPr>
              <w:lastRenderedPageBreak/>
              <w:t>enum</w:t>
            </w:r>
            <w:proofErr w:type="spellEnd"/>
            <w:r>
              <w:rPr>
                <w:rFonts w:ascii="Consolas" w:eastAsia="Times New Roman" w:hAnsi="Consolas" w:cs="Times New Roman"/>
                <w:color w:val="D73A49"/>
                <w:sz w:val="18"/>
                <w:szCs w:val="18"/>
                <w:lang w:eastAsia="en-GB"/>
              </w:rPr>
              <w:t xml:space="preserve"> subsystem </w:t>
            </w:r>
            <w:r>
              <w:rPr>
                <w:rFonts w:ascii="Consolas" w:eastAsia="Times New Roman" w:hAnsi="Consolas" w:cs="Times New Roman"/>
                <w:color w:val="24292E"/>
                <w:sz w:val="18"/>
                <w:szCs w:val="18"/>
                <w:lang w:eastAsia="en-GB"/>
              </w:rPr>
              <w:t>{</w:t>
            </w:r>
          </w:p>
        </w:tc>
      </w:tr>
      <w:tr w:rsidR="00FC19CC" w14:paraId="739BA6BA" w14:textId="77777777">
        <w:trPr>
          <w:trHeight w:hRule="exact" w:val="284"/>
        </w:trPr>
        <w:tc>
          <w:tcPr>
            <w:tcW w:w="441" w:type="dxa"/>
            <w:shd w:val="clear" w:color="auto" w:fill="auto"/>
          </w:tcPr>
          <w:p w14:paraId="3203C64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5DA6FFA"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 = 0,</w:t>
            </w:r>
          </w:p>
        </w:tc>
        <w:tc>
          <w:tcPr>
            <w:tcW w:w="5694" w:type="dxa"/>
            <w:shd w:val="clear" w:color="auto" w:fill="auto"/>
            <w:tcMar>
              <w:top w:w="6" w:type="dxa"/>
              <w:left w:w="15" w:type="dxa"/>
              <w:bottom w:w="6" w:type="dxa"/>
              <w:right w:w="15" w:type="dxa"/>
            </w:tcMar>
            <w:vAlign w:val="center"/>
          </w:tcPr>
          <w:p w14:paraId="3806B00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platform is available.</w:t>
            </w:r>
          </w:p>
        </w:tc>
      </w:tr>
      <w:tr w:rsidR="00FC19CC" w14:paraId="480587CE" w14:textId="77777777">
        <w:trPr>
          <w:trHeight w:hRule="exact" w:val="284"/>
        </w:trPr>
        <w:tc>
          <w:tcPr>
            <w:tcW w:w="441" w:type="dxa"/>
            <w:shd w:val="clear" w:color="auto" w:fill="auto"/>
          </w:tcPr>
          <w:p w14:paraId="35581187"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0EA527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5694" w:type="dxa"/>
            <w:shd w:val="clear" w:color="auto" w:fill="auto"/>
            <w:tcMar>
              <w:top w:w="6" w:type="dxa"/>
              <w:left w:w="15" w:type="dxa"/>
              <w:bottom w:w="6" w:type="dxa"/>
              <w:right w:w="15" w:type="dxa"/>
            </w:tcMar>
            <w:vAlign w:val="center"/>
          </w:tcPr>
          <w:p w14:paraId="70E97A4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has been established.</w:t>
            </w:r>
          </w:p>
        </w:tc>
      </w:tr>
      <w:tr w:rsidR="00FC19CC" w14:paraId="78AC3126" w14:textId="77777777">
        <w:trPr>
          <w:trHeight w:hRule="exact" w:val="284"/>
        </w:trPr>
        <w:tc>
          <w:tcPr>
            <w:tcW w:w="441" w:type="dxa"/>
            <w:shd w:val="clear" w:color="auto" w:fill="auto"/>
          </w:tcPr>
          <w:p w14:paraId="1737CDB8"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2DBC43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5694" w:type="dxa"/>
            <w:shd w:val="clear" w:color="auto" w:fill="auto"/>
            <w:tcMar>
              <w:top w:w="6" w:type="dxa"/>
              <w:left w:w="15" w:type="dxa"/>
              <w:bottom w:w="6" w:type="dxa"/>
              <w:right w:w="15" w:type="dxa"/>
            </w:tcMar>
            <w:vAlign w:val="center"/>
          </w:tcPr>
          <w:p w14:paraId="5402560E"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System identification has been accomplished.</w:t>
            </w:r>
          </w:p>
        </w:tc>
      </w:tr>
      <w:tr w:rsidR="00FC19CC" w14:paraId="3AE096B0" w14:textId="77777777">
        <w:trPr>
          <w:trHeight w:hRule="exact" w:val="284"/>
        </w:trPr>
        <w:tc>
          <w:tcPr>
            <w:tcW w:w="441" w:type="dxa"/>
            <w:shd w:val="clear" w:color="auto" w:fill="auto"/>
          </w:tcPr>
          <w:p w14:paraId="00E6656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1CC2D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5694" w:type="dxa"/>
            <w:shd w:val="clear" w:color="auto" w:fill="auto"/>
            <w:tcMar>
              <w:top w:w="6" w:type="dxa"/>
              <w:left w:w="15" w:type="dxa"/>
              <w:bottom w:w="6" w:type="dxa"/>
              <w:right w:w="15" w:type="dxa"/>
            </w:tcMar>
            <w:vAlign w:val="center"/>
          </w:tcPr>
          <w:p w14:paraId="310228B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Graphics screen EGL is available.</w:t>
            </w:r>
          </w:p>
        </w:tc>
      </w:tr>
      <w:tr w:rsidR="00FC19CC" w14:paraId="577BE138" w14:textId="77777777">
        <w:trPr>
          <w:trHeight w:hRule="exact" w:val="284"/>
        </w:trPr>
        <w:tc>
          <w:tcPr>
            <w:tcW w:w="441" w:type="dxa"/>
            <w:shd w:val="clear" w:color="auto" w:fill="auto"/>
          </w:tcPr>
          <w:p w14:paraId="5501A17C"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A9CF567"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5694" w:type="dxa"/>
            <w:shd w:val="clear" w:color="auto" w:fill="auto"/>
            <w:tcMar>
              <w:top w:w="6" w:type="dxa"/>
              <w:left w:w="15" w:type="dxa"/>
              <w:bottom w:w="6" w:type="dxa"/>
              <w:right w:w="15" w:type="dxa"/>
            </w:tcMar>
            <w:vAlign w:val="center"/>
          </w:tcPr>
          <w:p w14:paraId="327F44B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Network connectivity to the outside world has been established.</w:t>
            </w:r>
          </w:p>
        </w:tc>
      </w:tr>
      <w:tr w:rsidR="00FC19CC" w14:paraId="6508D507" w14:textId="77777777">
        <w:trPr>
          <w:trHeight w:hRule="exact" w:val="284"/>
        </w:trPr>
        <w:tc>
          <w:tcPr>
            <w:tcW w:w="441" w:type="dxa"/>
            <w:shd w:val="clear" w:color="auto" w:fill="auto"/>
          </w:tcPr>
          <w:p w14:paraId="467BF8C9"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1D040FE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5694" w:type="dxa"/>
            <w:shd w:val="clear" w:color="auto" w:fill="auto"/>
            <w:tcMar>
              <w:top w:w="6" w:type="dxa"/>
              <w:left w:w="15" w:type="dxa"/>
              <w:bottom w:w="6" w:type="dxa"/>
              <w:right w:w="15" w:type="dxa"/>
            </w:tcMar>
            <w:vAlign w:val="center"/>
          </w:tcPr>
          <w:p w14:paraId="3FE23B46"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Location of the device has been set.</w:t>
            </w:r>
          </w:p>
        </w:tc>
      </w:tr>
      <w:tr w:rsidR="00FC19CC" w14:paraId="2129ABB9" w14:textId="77777777">
        <w:trPr>
          <w:trHeight w:hRule="exact" w:val="284"/>
        </w:trPr>
        <w:tc>
          <w:tcPr>
            <w:tcW w:w="441" w:type="dxa"/>
            <w:shd w:val="clear" w:color="auto" w:fill="auto"/>
          </w:tcPr>
          <w:p w14:paraId="1EE15D43"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46C3A6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5694" w:type="dxa"/>
            <w:shd w:val="clear" w:color="auto" w:fill="auto"/>
            <w:tcMar>
              <w:top w:w="6" w:type="dxa"/>
              <w:left w:w="15" w:type="dxa"/>
              <w:bottom w:w="6" w:type="dxa"/>
              <w:right w:w="15" w:type="dxa"/>
            </w:tcMar>
            <w:vAlign w:val="center"/>
          </w:tcPr>
          <w:p w14:paraId="5AD7BAE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Time has been synchronized.</w:t>
            </w:r>
          </w:p>
        </w:tc>
      </w:tr>
      <w:tr w:rsidR="00FC19CC" w14:paraId="685383FD" w14:textId="77777777">
        <w:trPr>
          <w:trHeight w:hRule="exact" w:val="284"/>
        </w:trPr>
        <w:tc>
          <w:tcPr>
            <w:tcW w:w="441" w:type="dxa"/>
            <w:shd w:val="clear" w:color="auto" w:fill="auto"/>
          </w:tcPr>
          <w:p w14:paraId="56ADAB74"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F97536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5694" w:type="dxa"/>
            <w:shd w:val="clear" w:color="auto" w:fill="auto"/>
            <w:tcMar>
              <w:top w:w="6" w:type="dxa"/>
              <w:left w:w="15" w:type="dxa"/>
              <w:bottom w:w="6" w:type="dxa"/>
              <w:right w:w="15" w:type="dxa"/>
            </w:tcMar>
            <w:vAlign w:val="center"/>
          </w:tcPr>
          <w:p w14:paraId="4B67CDEB"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Provisioning information is available.</w:t>
            </w:r>
          </w:p>
        </w:tc>
      </w:tr>
      <w:tr w:rsidR="00FC19CC" w14:paraId="34BE0B28" w14:textId="77777777">
        <w:trPr>
          <w:trHeight w:hRule="exact" w:val="284"/>
        </w:trPr>
        <w:tc>
          <w:tcPr>
            <w:tcW w:w="441" w:type="dxa"/>
            <w:shd w:val="clear" w:color="auto" w:fill="auto"/>
          </w:tcPr>
          <w:p w14:paraId="66FB7605"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57EB9A59"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5694" w:type="dxa"/>
            <w:shd w:val="clear" w:color="auto" w:fill="auto"/>
            <w:tcMar>
              <w:top w:w="6" w:type="dxa"/>
              <w:left w:w="15" w:type="dxa"/>
              <w:bottom w:w="6" w:type="dxa"/>
              <w:right w:w="15" w:type="dxa"/>
            </w:tcMar>
            <w:vAlign w:val="center"/>
          </w:tcPr>
          <w:p w14:paraId="048D1DD4"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Decryption functionality is available.</w:t>
            </w:r>
          </w:p>
        </w:tc>
      </w:tr>
      <w:tr w:rsidR="00FC19CC" w14:paraId="1414695E" w14:textId="77777777">
        <w:trPr>
          <w:trHeight w:hRule="exact" w:val="284"/>
        </w:trPr>
        <w:tc>
          <w:tcPr>
            <w:tcW w:w="441" w:type="dxa"/>
            <w:shd w:val="clear" w:color="auto" w:fill="auto"/>
          </w:tcPr>
          <w:p w14:paraId="79BEDFC2" w14:textId="77777777" w:rsidR="00FC19CC" w:rsidRDefault="00FC19CC">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2A9B1AB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5694" w:type="dxa"/>
            <w:shd w:val="clear" w:color="auto" w:fill="auto"/>
            <w:tcMar>
              <w:top w:w="6" w:type="dxa"/>
              <w:left w:w="15" w:type="dxa"/>
              <w:bottom w:w="6" w:type="dxa"/>
              <w:right w:w="15" w:type="dxa"/>
            </w:tcMar>
            <w:vAlign w:val="center"/>
          </w:tcPr>
          <w:p w14:paraId="1B5C1D5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 Content exposed via a local web server is available.</w:t>
            </w:r>
          </w:p>
          <w:p w14:paraId="37DF7EE8" w14:textId="77777777" w:rsidR="00FC19CC" w:rsidRDefault="00FC19CC">
            <w:pPr>
              <w:spacing w:line="300" w:lineRule="atLeast"/>
              <w:rPr>
                <w:rFonts w:ascii="Consolas" w:eastAsia="Times New Roman" w:hAnsi="Consolas" w:cs="Times New Roman"/>
                <w:color w:val="6A737D"/>
                <w:sz w:val="18"/>
                <w:szCs w:val="18"/>
                <w:lang w:eastAsia="en-GB"/>
              </w:rPr>
            </w:pPr>
          </w:p>
        </w:tc>
      </w:tr>
      <w:tr w:rsidR="00FC19CC" w14:paraId="14121F0C" w14:textId="77777777">
        <w:trPr>
          <w:trHeight w:hRule="exact" w:val="284"/>
        </w:trPr>
        <w:tc>
          <w:tcPr>
            <w:tcW w:w="441" w:type="dxa"/>
            <w:shd w:val="clear" w:color="auto" w:fill="auto"/>
          </w:tcPr>
          <w:p w14:paraId="6E1B01E1" w14:textId="77777777" w:rsidR="00FC19CC" w:rsidRDefault="008F3141">
            <w:pPr>
              <w:spacing w:line="300" w:lineRule="atLeast"/>
              <w:rPr>
                <w:rFonts w:ascii="Consolas" w:eastAsia="Times New Roman" w:hAnsi="Consolas" w:cs="Times New Roman"/>
                <w:color w:val="D73A49"/>
                <w:sz w:val="18"/>
                <w:szCs w:val="18"/>
                <w:lang w:eastAsia="en-GB"/>
              </w:rPr>
            </w:pPr>
            <w:r>
              <w:rPr>
                <w:rFonts w:ascii="Consolas" w:eastAsia="Times New Roman" w:hAnsi="Consolas" w:cs="Times New Roman"/>
                <w:color w:val="D73A49"/>
                <w:sz w:val="18"/>
                <w:szCs w:val="18"/>
                <w:lang w:eastAsia="en-GB"/>
              </w:rPr>
              <w:t>}</w:t>
            </w:r>
          </w:p>
          <w:p w14:paraId="1D240090" w14:textId="77777777" w:rsidR="00EF3BC2" w:rsidRDefault="00EF3BC2">
            <w:pPr>
              <w:spacing w:line="300" w:lineRule="atLeast"/>
              <w:rPr>
                <w:rFonts w:ascii="Consolas" w:eastAsia="Times New Roman" w:hAnsi="Consolas" w:cs="Times New Roman"/>
                <w:color w:val="D73A49"/>
                <w:sz w:val="18"/>
                <w:szCs w:val="18"/>
                <w:lang w:eastAsia="en-GB"/>
              </w:rPr>
            </w:pPr>
          </w:p>
        </w:tc>
        <w:tc>
          <w:tcPr>
            <w:tcW w:w="2268" w:type="dxa"/>
            <w:shd w:val="clear" w:color="auto" w:fill="auto"/>
            <w:tcMar>
              <w:top w:w="6" w:type="dxa"/>
              <w:left w:w="15" w:type="dxa"/>
              <w:bottom w:w="6" w:type="dxa"/>
              <w:right w:w="15" w:type="dxa"/>
            </w:tcMar>
            <w:vAlign w:val="center"/>
          </w:tcPr>
          <w:p w14:paraId="3B147DEE" w14:textId="77777777" w:rsidR="00FC19CC" w:rsidRDefault="00FC19CC">
            <w:pPr>
              <w:spacing w:line="300" w:lineRule="atLeast"/>
              <w:rPr>
                <w:rFonts w:ascii="Consolas" w:eastAsia="Times New Roman" w:hAnsi="Consolas" w:cs="Times New Roman"/>
                <w:color w:val="24292E"/>
                <w:sz w:val="18"/>
                <w:szCs w:val="18"/>
                <w:lang w:eastAsia="en-GB"/>
              </w:rPr>
            </w:pPr>
          </w:p>
          <w:p w14:paraId="0936567A" w14:textId="23C797BA" w:rsidR="00C05522" w:rsidRDefault="00C05522">
            <w:pPr>
              <w:spacing w:line="300" w:lineRule="atLeast"/>
              <w:rPr>
                <w:rFonts w:ascii="Consolas" w:eastAsia="Times New Roman" w:hAnsi="Consolas" w:cs="Times New Roman"/>
                <w:color w:val="24292E"/>
                <w:sz w:val="18"/>
                <w:szCs w:val="18"/>
                <w:lang w:eastAsia="en-GB"/>
              </w:rPr>
            </w:pPr>
          </w:p>
        </w:tc>
        <w:tc>
          <w:tcPr>
            <w:tcW w:w="5694" w:type="dxa"/>
            <w:shd w:val="clear" w:color="auto" w:fill="auto"/>
            <w:tcMar>
              <w:top w:w="6" w:type="dxa"/>
              <w:left w:w="15" w:type="dxa"/>
              <w:bottom w:w="6" w:type="dxa"/>
              <w:right w:w="15" w:type="dxa"/>
            </w:tcMar>
            <w:vAlign w:val="center"/>
          </w:tcPr>
          <w:p w14:paraId="04A048B6" w14:textId="77777777" w:rsidR="00FC19CC" w:rsidRDefault="00FC19CC">
            <w:pPr>
              <w:spacing w:line="300" w:lineRule="atLeast"/>
              <w:rPr>
                <w:rFonts w:ascii="Consolas" w:eastAsia="Times New Roman" w:hAnsi="Consolas" w:cs="Times New Roman"/>
                <w:color w:val="6A737D"/>
                <w:sz w:val="18"/>
                <w:szCs w:val="18"/>
                <w:lang w:eastAsia="en-GB"/>
              </w:rPr>
            </w:pPr>
          </w:p>
        </w:tc>
      </w:tr>
    </w:tbl>
    <w:p w14:paraId="7761811D" w14:textId="77777777" w:rsidR="00C05522" w:rsidRDefault="00C05522" w:rsidP="00EF3BC2">
      <w:pPr>
        <w:jc w:val="both"/>
      </w:pPr>
    </w:p>
    <w:p w14:paraId="163DDA4A" w14:textId="140D4FA5"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14:paraId="5DEC14EF" w14:textId="66CFCD35" w:rsidR="00FC19CC" w:rsidRDefault="008F3141" w:rsidP="00F67BE7">
      <w:pPr>
        <w:jc w:val="both"/>
      </w:pPr>
      <w:r>
        <w:rPr>
          <w:lang w:eastAsia="ar-SA"/>
        </w:rPr>
        <w:t xml:space="preserve">The startup dependency can be set in the precondition field of the plugin configuration, as can termination conditions be set in the termination field. Note that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fldChar w:fldCharType="begin"/>
      </w:r>
      <w:r>
        <w:instrText>DOCPROPERTY "Framework"</w:instrText>
      </w:r>
      <w:r>
        <w:fldChar w:fldCharType="separate"/>
      </w:r>
      <w:proofErr w:type="spellStart"/>
      <w:r w:rsidR="006A614F">
        <w:t>WPEFramework</w:t>
      </w:r>
      <w:proofErr w:type="spellEnd"/>
      <w:r>
        <w:fldChar w:fldCharType="end"/>
      </w:r>
      <w:r>
        <w:rPr>
          <w:lang w:eastAsia="ar-SA"/>
        </w:rPr>
        <w:t xml:space="preserve"> for these subsystems.</w:t>
      </w:r>
    </w:p>
    <w:p w14:paraId="44EBFCAD" w14:textId="77777777" w:rsidR="00FC19CC" w:rsidRDefault="008F3141" w:rsidP="00F67BE7">
      <w:pPr>
        <w:jc w:val="both"/>
        <w:rPr>
          <w:lang w:eastAsia="ar-SA"/>
        </w:rPr>
      </w:pPr>
      <w:r>
        <w:rPr>
          <w:lang w:eastAsia="ar-SA"/>
        </w:rPr>
        <w:t xml:space="preserve">The value associated with each subsystem is depicted below the negated value is the same but </w:t>
      </w:r>
      <w:proofErr w:type="spellStart"/>
      <w:r>
        <w:rPr>
          <w:lang w:eastAsia="ar-SA"/>
        </w:rPr>
        <w:t>than</w:t>
      </w:r>
      <w:proofErr w:type="spellEnd"/>
      <w:r>
        <w:rPr>
          <w:lang w:eastAsia="ar-SA"/>
        </w:rPr>
        <w:t xml:space="preserve"> </w:t>
      </w:r>
      <w:r>
        <w:rPr>
          <w:sz w:val="18"/>
          <w:szCs w:val="18"/>
          <w:lang w:eastAsia="ar-SA"/>
        </w:rPr>
        <w:t>the</w:t>
      </w:r>
      <w:r>
        <w:rPr>
          <w:lang w:eastAsia="ar-SA"/>
        </w:rPr>
        <w:t xml:space="preserve"> value should be prefixed with an exclamation mark (!).</w:t>
      </w:r>
    </w:p>
    <w:p w14:paraId="2C49493F" w14:textId="77777777" w:rsidR="00FC19CC" w:rsidRDefault="00FC19CC">
      <w:pPr>
        <w:rPr>
          <w:lang w:eastAsia="ar-SA"/>
        </w:rPr>
      </w:pPr>
    </w:p>
    <w:tbl>
      <w:tblPr>
        <w:tblW w:w="3391"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val="04A0" w:firstRow="1" w:lastRow="0" w:firstColumn="1" w:lastColumn="0" w:noHBand="0" w:noVBand="1"/>
      </w:tblPr>
      <w:tblGrid>
        <w:gridCol w:w="1718"/>
        <w:gridCol w:w="1673"/>
      </w:tblGrid>
      <w:tr w:rsidR="00FC19CC" w14:paraId="43B5DF7D" w14:textId="77777777">
        <w:trPr>
          <w:trHeight w:hRule="exact" w:val="340"/>
        </w:trPr>
        <w:tc>
          <w:tcPr>
            <w:tcW w:w="1717" w:type="dxa"/>
            <w:tcBorders>
              <w:top w:val="single" w:sz="4" w:space="0" w:color="00000A"/>
              <w:left w:val="single" w:sz="4" w:space="0" w:color="00000A"/>
              <w:bottom w:val="single" w:sz="6" w:space="0" w:color="00000A"/>
              <w:right w:val="single" w:sz="6" w:space="0" w:color="00000A"/>
            </w:tcBorders>
            <w:shd w:val="solid" w:color="BFBFBF" w:themeColor="background1" w:themeShade="BF" w:fill="auto"/>
          </w:tcPr>
          <w:p w14:paraId="128BCBE8"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tcBorders>
            <w:shd w:val="solid" w:color="BFBFBF" w:themeColor="background1" w:themeShade="BF" w:fill="auto"/>
            <w:tcMar>
              <w:left w:w="-7" w:type="dxa"/>
            </w:tcMar>
          </w:tcPr>
          <w:p w14:paraId="181A4AD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CONFIGNAME</w:t>
            </w:r>
          </w:p>
        </w:tc>
      </w:tr>
      <w:tr w:rsidR="00FC19CC" w14:paraId="336487F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34B9FE5" w14:textId="77777777" w:rsidR="00FC19CC" w:rsidRDefault="008F3141">
            <w:pPr>
              <w:spacing w:line="300" w:lineRule="atLeast"/>
              <w:ind w:left="123" w:right="272" w:hanging="123"/>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741D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Platform</w:t>
            </w:r>
          </w:p>
        </w:tc>
      </w:tr>
      <w:tr w:rsidR="00FC19CC" w14:paraId="60ABFA9A"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2C1299C"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660A75"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Network</w:t>
            </w:r>
          </w:p>
        </w:tc>
      </w:tr>
      <w:tr w:rsidR="00FC19CC" w14:paraId="24B556F6"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40B9C67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1FF282F"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Identifier</w:t>
            </w:r>
          </w:p>
        </w:tc>
      </w:tr>
      <w:tr w:rsidR="00FC19CC" w14:paraId="415560C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BD5E492"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7AEA0A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Graphics</w:t>
            </w:r>
          </w:p>
        </w:tc>
      </w:tr>
      <w:tr w:rsidR="00FC19CC" w14:paraId="58DADDD7"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36DE0A0"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294F0E0D"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Internet</w:t>
            </w:r>
          </w:p>
        </w:tc>
      </w:tr>
      <w:tr w:rsidR="00FC19CC" w14:paraId="405C6BA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5F7D682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6910B0D3"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Location</w:t>
            </w:r>
          </w:p>
        </w:tc>
      </w:tr>
      <w:tr w:rsidR="00FC19CC" w14:paraId="5BFCDE93"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349A360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1B16FD37"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Time</w:t>
            </w:r>
          </w:p>
        </w:tc>
      </w:tr>
      <w:tr w:rsidR="00FC19CC" w14:paraId="6C9D2309"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0EF3A511"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341033BA"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Provisioning</w:t>
            </w:r>
          </w:p>
        </w:tc>
      </w:tr>
      <w:tr w:rsidR="00FC19CC" w14:paraId="454775E8" w14:textId="77777777">
        <w:trPr>
          <w:trHeight w:hRule="exact" w:val="340"/>
        </w:trPr>
        <w:tc>
          <w:tcPr>
            <w:tcW w:w="1717" w:type="dxa"/>
            <w:tcBorders>
              <w:top w:val="single" w:sz="6" w:space="0" w:color="00000A"/>
              <w:left w:val="single" w:sz="4" w:space="0" w:color="00000A"/>
              <w:bottom w:val="single" w:sz="6" w:space="0" w:color="00000A"/>
              <w:right w:val="single" w:sz="6" w:space="0" w:color="00000A"/>
            </w:tcBorders>
            <w:shd w:val="clear" w:color="auto" w:fill="auto"/>
          </w:tcPr>
          <w:p w14:paraId="63560083"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tcBorders>
            <w:shd w:val="clear" w:color="auto" w:fill="auto"/>
            <w:tcMar>
              <w:left w:w="-7" w:type="dxa"/>
            </w:tcMar>
          </w:tcPr>
          <w:p w14:paraId="755E7F52" w14:textId="77777777" w:rsidR="00FC19CC" w:rsidRDefault="008F3141">
            <w:pPr>
              <w:spacing w:line="300" w:lineRule="atLeast"/>
              <w:rPr>
                <w:rFonts w:ascii="Consolas" w:eastAsia="Times New Roman" w:hAnsi="Consolas" w:cs="Times New Roman"/>
                <w:color w:val="6A737D"/>
                <w:sz w:val="18"/>
                <w:szCs w:val="18"/>
                <w:lang w:eastAsia="en-GB"/>
              </w:rPr>
            </w:pPr>
            <w:r>
              <w:rPr>
                <w:rFonts w:ascii="Consolas" w:eastAsia="Times New Roman" w:hAnsi="Consolas" w:cs="Times New Roman"/>
                <w:color w:val="6A737D"/>
                <w:sz w:val="18"/>
                <w:szCs w:val="18"/>
                <w:lang w:eastAsia="en-GB"/>
              </w:rPr>
              <w:t>Decryption</w:t>
            </w:r>
          </w:p>
        </w:tc>
      </w:tr>
      <w:tr w:rsidR="00FC19CC" w14:paraId="769B3961" w14:textId="77777777">
        <w:trPr>
          <w:trHeight w:hRule="exact" w:val="340"/>
        </w:trPr>
        <w:tc>
          <w:tcPr>
            <w:tcW w:w="1717" w:type="dxa"/>
            <w:tcBorders>
              <w:top w:val="single" w:sz="6" w:space="0" w:color="00000A"/>
              <w:left w:val="single" w:sz="4" w:space="0" w:color="00000A"/>
              <w:bottom w:val="single" w:sz="4" w:space="0" w:color="00000A"/>
              <w:right w:val="single" w:sz="6" w:space="0" w:color="00000A"/>
            </w:tcBorders>
            <w:shd w:val="clear" w:color="auto" w:fill="auto"/>
          </w:tcPr>
          <w:p w14:paraId="61832EB4" w14:textId="77777777" w:rsidR="00FC19CC" w:rsidRDefault="008F3141">
            <w:pPr>
              <w:spacing w:line="300" w:lineRule="atLeast"/>
              <w:rPr>
                <w:rFonts w:ascii="Consolas" w:eastAsia="Times New Roman" w:hAnsi="Consolas" w:cs="Times New Roman"/>
                <w:color w:val="24292E"/>
                <w:sz w:val="18"/>
                <w:szCs w:val="18"/>
                <w:lang w:eastAsia="en-GB"/>
              </w:rPr>
            </w:pPr>
            <w:r>
              <w:rPr>
                <w:rFonts w:ascii="Consolas" w:eastAsia="Times New Roman" w:hAnsi="Consolas" w:cs="Times New Roman"/>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tcBorders>
            <w:shd w:val="clear" w:color="auto" w:fill="auto"/>
            <w:tcMar>
              <w:left w:w="-7" w:type="dxa"/>
            </w:tcMar>
          </w:tcPr>
          <w:p w14:paraId="00A39F0A" w14:textId="77777777" w:rsidR="00FC19CC" w:rsidRDefault="008F3141">
            <w:pPr>
              <w:spacing w:line="300" w:lineRule="atLeast"/>
              <w:ind w:left="-178" w:firstLine="178"/>
              <w:rPr>
                <w:rFonts w:ascii="Consolas" w:eastAsia="Times New Roman" w:hAnsi="Consolas" w:cs="Times New Roman"/>
                <w:color w:val="6A737D"/>
                <w:sz w:val="18"/>
                <w:szCs w:val="18"/>
                <w:lang w:eastAsia="en-GB"/>
              </w:rPr>
            </w:pPr>
            <w:proofErr w:type="spellStart"/>
            <w:r>
              <w:rPr>
                <w:rFonts w:ascii="Consolas" w:eastAsia="Times New Roman" w:hAnsi="Consolas" w:cs="Times New Roman"/>
                <w:color w:val="6A737D"/>
                <w:sz w:val="18"/>
                <w:szCs w:val="18"/>
                <w:lang w:eastAsia="en-GB"/>
              </w:rPr>
              <w:t>WebSource</w:t>
            </w:r>
            <w:proofErr w:type="spellEnd"/>
          </w:p>
          <w:p w14:paraId="2018E879" w14:textId="77777777" w:rsidR="00FC19CC" w:rsidRDefault="00FC19CC">
            <w:pPr>
              <w:keepNext/>
              <w:spacing w:line="300" w:lineRule="atLeast"/>
              <w:rPr>
                <w:rFonts w:ascii="Consolas" w:eastAsia="Times New Roman" w:hAnsi="Consolas" w:cs="Times New Roman"/>
                <w:color w:val="6A737D"/>
                <w:sz w:val="18"/>
                <w:szCs w:val="18"/>
                <w:lang w:eastAsia="en-GB"/>
              </w:rPr>
            </w:pPr>
          </w:p>
        </w:tc>
      </w:tr>
    </w:tbl>
    <w:p w14:paraId="3BF53842" w14:textId="4A673643" w:rsidR="00FC19CC" w:rsidRDefault="008F3141">
      <w:pPr>
        <w:pStyle w:val="Bijschrift"/>
      </w:pPr>
      <w:r>
        <w:t xml:space="preserve">Table </w:t>
      </w:r>
      <w:r>
        <w:fldChar w:fldCharType="begin"/>
      </w:r>
      <w:r>
        <w:instrText>SEQ Table \* ARABIC</w:instrText>
      </w:r>
      <w:r>
        <w:fldChar w:fldCharType="separate"/>
      </w:r>
      <w:r w:rsidR="006A614F">
        <w:rPr>
          <w:noProof/>
        </w:rPr>
        <w:t>1</w:t>
      </w:r>
      <w:r>
        <w:fldChar w:fldCharType="end"/>
      </w:r>
      <w:r>
        <w:t xml:space="preserve"> Subsystem to </w:t>
      </w:r>
      <w:proofErr w:type="spellStart"/>
      <w:r>
        <w:t>configname</w:t>
      </w:r>
      <w:proofErr w:type="spellEnd"/>
    </w:p>
    <w:p w14:paraId="497C2181" w14:textId="77777777" w:rsidR="00FC19CC" w:rsidRDefault="00FC19CC">
      <w:pPr>
        <w:spacing w:after="200" w:line="240" w:lineRule="auto"/>
      </w:pPr>
    </w:p>
    <w:p w14:paraId="3A1E306C" w14:textId="77777777" w:rsidR="00FC19CC" w:rsidRDefault="00FC19CC">
      <w:pPr>
        <w:spacing w:after="200" w:line="240" w:lineRule="auto"/>
      </w:pPr>
    </w:p>
    <w:p w14:paraId="333481EB" w14:textId="77777777" w:rsidR="00FC19CC" w:rsidRDefault="00FC19CC">
      <w:pPr>
        <w:spacing w:after="200" w:line="240" w:lineRule="auto"/>
      </w:pPr>
    </w:p>
    <w:p w14:paraId="0068D051" w14:textId="77777777" w:rsidR="00FC19CC" w:rsidRDefault="00FC19CC">
      <w:pPr>
        <w:spacing w:after="200" w:line="240" w:lineRule="auto"/>
      </w:pPr>
    </w:p>
    <w:p w14:paraId="6590D4D2" w14:textId="77777777" w:rsidR="00FC19CC" w:rsidRDefault="008F3141">
      <w:pPr>
        <w:pStyle w:val="Kop1"/>
        <w:numPr>
          <w:ilvl w:val="0"/>
          <w:numId w:val="4"/>
        </w:numPr>
      </w:pPr>
      <w:bookmarkStart w:id="945" w:name="_Toc2778859"/>
      <w:bookmarkStart w:id="946" w:name="_Toc2778860"/>
      <w:bookmarkStart w:id="947" w:name="_Toc2778861"/>
      <w:bookmarkStart w:id="948" w:name="_Toc496167967"/>
      <w:bookmarkStart w:id="949" w:name="_Toc370376418"/>
      <w:bookmarkStart w:id="950" w:name="_Toc527025465"/>
      <w:bookmarkStart w:id="951" w:name="_Toc2843234"/>
      <w:bookmarkEnd w:id="945"/>
      <w:bookmarkEnd w:id="946"/>
      <w:bookmarkEnd w:id="947"/>
      <w:bookmarkEnd w:id="948"/>
      <w:bookmarkEnd w:id="949"/>
      <w:proofErr w:type="spellStart"/>
      <w:r>
        <w:lastRenderedPageBreak/>
        <w:t>WPEFramework</w:t>
      </w:r>
      <w:proofErr w:type="spellEnd"/>
      <w:r>
        <w:t xml:space="preserve"> Application</w:t>
      </w:r>
      <w:bookmarkEnd w:id="950"/>
      <w:bookmarkEnd w:id="951"/>
    </w:p>
    <w:p w14:paraId="0041645E" w14:textId="77777777" w:rsidR="00FC19CC" w:rsidRDefault="008F3141">
      <w:pPr>
        <w:pStyle w:val="Kop2"/>
        <w:numPr>
          <w:ilvl w:val="1"/>
          <w:numId w:val="4"/>
        </w:numPr>
      </w:pPr>
      <w:bookmarkStart w:id="952" w:name="_Toc496167968"/>
      <w:bookmarkStart w:id="953" w:name="_Toc370376419"/>
      <w:bookmarkStart w:id="954" w:name="_Toc527025466"/>
      <w:bookmarkStart w:id="955" w:name="_Toc2843235"/>
      <w:bookmarkEnd w:id="952"/>
      <w:bookmarkEnd w:id="953"/>
      <w:r>
        <w:t>Startup parameters</w:t>
      </w:r>
      <w:bookmarkEnd w:id="954"/>
      <w:bookmarkEnd w:id="955"/>
    </w:p>
    <w:p w14:paraId="67B42916" w14:textId="77777777" w:rsidR="00FC19CC" w:rsidRDefault="008F3141">
      <w:pPr>
        <w:pStyle w:val="Kop2"/>
        <w:numPr>
          <w:ilvl w:val="1"/>
          <w:numId w:val="4"/>
        </w:numPr>
      </w:pPr>
      <w:bookmarkStart w:id="956" w:name="_Toc370376420"/>
      <w:bookmarkStart w:id="957" w:name="_Toc496167969"/>
      <w:bookmarkStart w:id="958" w:name="_Toc527025467"/>
      <w:bookmarkStart w:id="959" w:name="_Toc2843236"/>
      <w:bookmarkEnd w:id="956"/>
      <w:bookmarkEnd w:id="957"/>
      <w:r>
        <w:t>Configuration</w:t>
      </w:r>
      <w:bookmarkEnd w:id="958"/>
      <w:bookmarkEnd w:id="959"/>
    </w:p>
    <w:p w14:paraId="05992104" w14:textId="42405812" w:rsidR="00FC19CC" w:rsidRDefault="008F3141" w:rsidP="00F67BE7">
      <w:pPr>
        <w:jc w:val="both"/>
      </w:pPr>
      <w:r>
        <w:t xml:space="preserve">The configuration for the </w:t>
      </w:r>
      <w:r>
        <w:fldChar w:fldCharType="begin"/>
      </w:r>
      <w:r>
        <w:instrText>DOCPROPERTY "Framework"</w:instrText>
      </w:r>
      <w:r>
        <w:fldChar w:fldCharType="separate"/>
      </w:r>
      <w:proofErr w:type="spellStart"/>
      <w:r w:rsidR="006A614F">
        <w:t>WPEFramework</w:t>
      </w:r>
      <w:proofErr w:type="spellEnd"/>
      <w:r>
        <w:fldChar w:fldCharType="end"/>
      </w:r>
      <w:r>
        <w:t xml:space="preserve"> covers for a flexible deployment. Most behavior and file locations can be configured.</w:t>
      </w:r>
    </w:p>
    <w:p w14:paraId="5E944728" w14:textId="77777777" w:rsidR="00FC19CC" w:rsidRDefault="008F3141">
      <w:pPr>
        <w:pStyle w:val="Kop3"/>
        <w:numPr>
          <w:ilvl w:val="2"/>
          <w:numId w:val="4"/>
        </w:numPr>
      </w:pPr>
      <w:bookmarkStart w:id="960" w:name="_Toc370376421"/>
      <w:bookmarkStart w:id="961" w:name="_Toc527025468"/>
      <w:bookmarkStart w:id="962" w:name="_Toc2843237"/>
      <w:r>
        <w:t>Main configuration</w:t>
      </w:r>
      <w:bookmarkEnd w:id="960"/>
      <w:bookmarkEnd w:id="961"/>
      <w:bookmarkEnd w:id="962"/>
      <w:r>
        <w:tab/>
      </w: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F705C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97AA5EA" w14:textId="77777777" w:rsidR="00FC19CC" w:rsidRDefault="008F3141">
            <w:pPr>
              <w:pStyle w:val="Textintable"/>
            </w:pPr>
            <w:r>
              <w:t>version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13C00C9" w14:textId="77777777" w:rsidR="00FC19CC" w:rsidRDefault="008F3141" w:rsidP="00F67BE7">
            <w:pPr>
              <w:pStyle w:val="Textintable"/>
              <w:jc w:val="both"/>
            </w:pPr>
            <w:r>
              <w:t xml:space="preserve">String stating the Human Readable string associated with this delivery. </w:t>
            </w:r>
            <w:r>
              <w:rPr>
                <w:b/>
                <w:bCs/>
              </w:rPr>
              <w:t>Default</w:t>
            </w:r>
            <w:r>
              <w:t>: “”</w:t>
            </w:r>
          </w:p>
        </w:tc>
      </w:tr>
      <w:tr w:rsidR="00FC19CC" w14:paraId="194C44A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0A44B6E" w14:textId="77777777" w:rsidR="00FC19CC" w:rsidRDefault="008F3141">
            <w:pPr>
              <w:pStyle w:val="Textintable"/>
            </w:pPr>
            <w:r>
              <w:t>model</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E62AD" w14:textId="77777777" w:rsidR="00FC19CC" w:rsidRDefault="008F3141" w:rsidP="00F67BE7">
            <w:pPr>
              <w:pStyle w:val="Textintable"/>
              <w:jc w:val="both"/>
            </w:pPr>
            <w:r>
              <w:t xml:space="preserve">Model identification that is returned in multicast broadcasts to identify this device. </w:t>
            </w:r>
            <w:r>
              <w:rPr>
                <w:b/>
                <w:bCs/>
              </w:rPr>
              <w:t>Default</w:t>
            </w:r>
            <w:r>
              <w:t>: “”</w:t>
            </w:r>
          </w:p>
        </w:tc>
      </w:tr>
      <w:tr w:rsidR="00FC19CC" w14:paraId="1FC7733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F301FB" w14:textId="77777777" w:rsidR="00FC19CC" w:rsidRDefault="008F3141">
            <w:pPr>
              <w:pStyle w:val="Textintable"/>
            </w:pPr>
            <w:r>
              <w:t>port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9FB3F5" w14:textId="50C47B1F" w:rsidR="00FC19CC" w:rsidRDefault="008F3141" w:rsidP="00F67BE7">
            <w:pPr>
              <w:pStyle w:val="Textintable"/>
              <w:jc w:val="both"/>
            </w:pPr>
            <w:r>
              <w:t xml:space="preserve">Number identifying the port on which the TCP RESTful server should be listening. </w:t>
            </w:r>
            <w:r>
              <w:rPr>
                <w:b/>
                <w:bCs/>
              </w:rPr>
              <w:t>Default</w:t>
            </w:r>
            <w:r>
              <w:t>: 80</w:t>
            </w:r>
          </w:p>
        </w:tc>
      </w:tr>
      <w:tr w:rsidR="00FC19CC" w14:paraId="5DF6BF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19B6A62" w14:textId="77777777" w:rsidR="00FC19CC" w:rsidRDefault="008F3141">
            <w:pPr>
              <w:pStyle w:val="Textintable"/>
            </w:pPr>
            <w:r>
              <w:t>binding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4CF8F0" w14:textId="1CB42EDA" w:rsidR="00FC19CC" w:rsidRDefault="008F3141" w:rsidP="00F67BE7">
            <w:pPr>
              <w:pStyle w:val="Textintable"/>
              <w:jc w:val="both"/>
            </w:pPr>
            <w:r>
              <w:t>IP address to associate the TCP RESTful server with. This parameter is mutual exclusive with the interface parameter.</w:t>
            </w:r>
            <w:r>
              <w:rPr>
                <w:b/>
                <w:bCs/>
              </w:rPr>
              <w:t xml:space="preserve"> Default</w:t>
            </w:r>
            <w:r>
              <w:t xml:space="preserve">: </w:t>
            </w:r>
            <w:proofErr w:type="spellStart"/>
            <w:r>
              <w:t>AnyInterface</w:t>
            </w:r>
            <w:proofErr w:type="spellEnd"/>
          </w:p>
        </w:tc>
      </w:tr>
      <w:tr w:rsidR="00FC19CC" w14:paraId="5DB7C91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E23CA9A" w14:textId="77777777" w:rsidR="00FC19CC" w:rsidRDefault="008F3141">
            <w:pPr>
              <w:pStyle w:val="Textintable"/>
            </w:pPr>
            <w:r>
              <w:t>interface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E2071BB" w14:textId="47762BD3" w:rsidR="00FC19CC" w:rsidRDefault="008F3141" w:rsidP="00F67BE7">
            <w:pPr>
              <w:pStyle w:val="Textintable"/>
              <w:jc w:val="both"/>
            </w:pPr>
            <w:r>
              <w:t>Interface to associate with the TCP RESTful server with. This parameter is mutual exclusive with the binding parameter.</w:t>
            </w:r>
          </w:p>
        </w:tc>
      </w:tr>
      <w:tr w:rsidR="00FC19CC" w14:paraId="290C6B07"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AAF728" w14:textId="77777777" w:rsidR="00FC19CC" w:rsidRDefault="008F3141">
            <w:pPr>
              <w:pStyle w:val="Textintable"/>
            </w:pPr>
            <w:r>
              <w:t>prefix</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FD8BE61" w14:textId="1B7C1432" w:rsidR="00FC19CC" w:rsidRDefault="008F3141" w:rsidP="00F67BE7">
            <w:pPr>
              <w:pStyle w:val="Textintable"/>
              <w:jc w:val="both"/>
            </w:pPr>
            <w:r>
              <w:t xml:space="preserve">This is the prefix to indicate the default </w:t>
            </w:r>
            <w:proofErr w:type="spellStart"/>
            <w:r>
              <w:t>sstart</w:t>
            </w:r>
            <w:proofErr w:type="spellEnd"/>
            <w:r>
              <w:t xml:space="preserve"> path for accessing the RESTful service. </w:t>
            </w:r>
            <w:r>
              <w:rPr>
                <w:b/>
                <w:bCs/>
              </w:rPr>
              <w:t>Default</w:t>
            </w:r>
            <w:r>
              <w:t>: “Service”.</w:t>
            </w:r>
          </w:p>
        </w:tc>
      </w:tr>
      <w:tr w:rsidR="00FC19CC" w14:paraId="54FEB81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5C72B293" w14:textId="77777777" w:rsidR="00FC19CC" w:rsidRDefault="008F3141">
            <w:pPr>
              <w:pStyle w:val="Textintable"/>
            </w:pPr>
            <w:proofErr w:type="spellStart"/>
            <w:r>
              <w:t>persistentpath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373992BC" w14:textId="77777777" w:rsidR="00FC19CC" w:rsidRDefault="008F3141" w:rsidP="00F67BE7">
            <w:pPr>
              <w:pStyle w:val="Textintable"/>
              <w:jc w:val="both"/>
            </w:pPr>
            <w:r>
              <w:t xml:space="preserve">Path to the location where information can be stored over reboots. The path is always </w:t>
            </w:r>
            <w:proofErr w:type="spellStart"/>
            <w:r>
              <w:t>postfixed</w:t>
            </w:r>
            <w:proofErr w:type="spellEnd"/>
            <w:r>
              <w:t xml:space="preserve"> by the callsign of the plugin.</w:t>
            </w:r>
          </w:p>
          <w:p w14:paraId="36BF0E43" w14:textId="77777777" w:rsidR="00FC19CC" w:rsidRDefault="008F3141" w:rsidP="00F67BE7">
            <w:pPr>
              <w:pStyle w:val="Textintable"/>
              <w:jc w:val="both"/>
            </w:pPr>
            <w:r>
              <w:t xml:space="preserve">    &lt;</w:t>
            </w:r>
            <w:proofErr w:type="spellStart"/>
            <w:r>
              <w:t>persistentpath</w:t>
            </w:r>
            <w:proofErr w:type="spellEnd"/>
            <w:r>
              <w:t>&gt;/&lt;callsign&gt;/</w:t>
            </w:r>
          </w:p>
          <w:p w14:paraId="5A93039E" w14:textId="77777777" w:rsidR="00FC19CC" w:rsidRDefault="008F3141" w:rsidP="00F67BE7">
            <w:pPr>
              <w:pStyle w:val="Textintable"/>
              <w:jc w:val="both"/>
            </w:pPr>
            <w:r>
              <w:t xml:space="preserve">under the callsign </w:t>
            </w:r>
            <w:proofErr w:type="spellStart"/>
            <w:r>
              <w:t>PluginHost</w:t>
            </w:r>
            <w:proofErr w:type="spellEnd"/>
            <w:r>
              <w:t xml:space="preserve">, a file called </w:t>
            </w:r>
            <w:proofErr w:type="spellStart"/>
            <w:r>
              <w:t>override.json</w:t>
            </w:r>
            <w:proofErr w:type="spellEnd"/>
            <w:r>
              <w:t xml:space="preserve"> can be found. Here the </w:t>
            </w:r>
            <w:proofErr w:type="spellStart"/>
            <w:r>
              <w:t>WPEFramework</w:t>
            </w:r>
            <w:proofErr w:type="spellEnd"/>
            <w:r>
              <w:t xml:space="preserve"> stores the configuration of all configured plugins together with the </w:t>
            </w:r>
            <w:proofErr w:type="spellStart"/>
            <w:r>
              <w:t>autostart</w:t>
            </w:r>
            <w:proofErr w:type="spellEnd"/>
            <w:r>
              <w:t xml:space="preserve"> flag. These settings “overrule” the once found in the configuration files (read only)</w:t>
            </w:r>
          </w:p>
        </w:tc>
      </w:tr>
      <w:tr w:rsidR="00FC19CC" w14:paraId="02C047C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E90F37" w14:textId="77777777" w:rsidR="00FC19CC" w:rsidRDefault="008F3141">
            <w:pPr>
              <w:pStyle w:val="Textintable"/>
            </w:pPr>
            <w:proofErr w:type="spellStart"/>
            <w:r>
              <w:t>datapath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9F9880B" w14:textId="77777777" w:rsidR="00FC19CC" w:rsidRDefault="008F3141" w:rsidP="00F67BE7">
            <w:pPr>
              <w:pStyle w:val="Textintable"/>
              <w:jc w:val="both"/>
            </w:pPr>
            <w:r>
              <w:t xml:space="preserve">Path to the location where read-only data is stored, this path is post-fixed with the plugins </w:t>
            </w:r>
            <w:proofErr w:type="spellStart"/>
            <w:r>
              <w:t>classname</w:t>
            </w:r>
            <w:proofErr w:type="spellEnd"/>
            <w:r>
              <w:t>.</w:t>
            </w:r>
          </w:p>
          <w:p w14:paraId="24E510BF" w14:textId="77777777" w:rsidR="00FC19CC" w:rsidRDefault="008F3141" w:rsidP="00F67BE7">
            <w:pPr>
              <w:pStyle w:val="Textintable"/>
              <w:jc w:val="both"/>
            </w:pPr>
            <w:r>
              <w:t xml:space="preserve">    &lt;</w:t>
            </w:r>
            <w:proofErr w:type="spellStart"/>
            <w:r>
              <w:t>datapath</w:t>
            </w:r>
            <w:proofErr w:type="spellEnd"/>
            <w:r>
              <w:t>&gt;/&lt;</w:t>
            </w:r>
            <w:proofErr w:type="spellStart"/>
            <w:r>
              <w:t>classname</w:t>
            </w:r>
            <w:proofErr w:type="spellEnd"/>
            <w:r>
              <w:t>&gt;/</w:t>
            </w:r>
          </w:p>
        </w:tc>
      </w:tr>
      <w:tr w:rsidR="00FC19CC" w14:paraId="71481CE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8F6A34" w14:textId="77777777" w:rsidR="00FC19CC" w:rsidRDefault="008F3141">
            <w:pPr>
              <w:pStyle w:val="Textintable"/>
            </w:pPr>
            <w:proofErr w:type="spellStart"/>
            <w:r>
              <w:t>systempath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9EA017F" w14:textId="77777777" w:rsidR="00FC19CC" w:rsidRDefault="008F3141" w:rsidP="00F67BE7">
            <w:pPr>
              <w:pStyle w:val="Textintable"/>
              <w:jc w:val="both"/>
            </w:pPr>
            <w:r>
              <w:t>Path to the location where the plugins will be searched, if not found on the persistent path.</w:t>
            </w:r>
          </w:p>
        </w:tc>
      </w:tr>
      <w:tr w:rsidR="00FC19CC" w14:paraId="41381A2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688E955" w14:textId="77777777" w:rsidR="00FC19CC" w:rsidRDefault="008F3141">
            <w:pPr>
              <w:pStyle w:val="Textintable"/>
            </w:pPr>
            <w:proofErr w:type="spellStart"/>
            <w:r>
              <w:t>volatilepath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D6C5CFC" w14:textId="77777777" w:rsidR="00FC19CC" w:rsidRDefault="008F3141" w:rsidP="00F67BE7">
            <w:pPr>
              <w:pStyle w:val="Textintable"/>
              <w:jc w:val="both"/>
            </w:pPr>
            <w:r>
              <w:t>Path to use in case volatile storage is required. This storage is cleared after reboot.</w:t>
            </w:r>
          </w:p>
        </w:tc>
      </w:tr>
      <w:tr w:rsidR="00FC19CC" w14:paraId="154059D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0CFBF" w14:textId="77777777" w:rsidR="00FC19CC" w:rsidRDefault="008F3141">
            <w:pPr>
              <w:pStyle w:val="Textintable"/>
            </w:pPr>
            <w:proofErr w:type="spellStart"/>
            <w:r>
              <w:t>proxystubpath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73E89FC" w14:textId="77777777" w:rsidR="00FC19CC" w:rsidRDefault="008F3141" w:rsidP="00F67BE7">
            <w:pPr>
              <w:pStyle w:val="Textintable"/>
              <w:jc w:val="both"/>
            </w:pPr>
            <w:r>
              <w:t xml:space="preserve">Path to where the Proxy Stubs can be found. All the files found </w:t>
            </w:r>
            <w:proofErr w:type="spellStart"/>
            <w:r>
              <w:t>uon</w:t>
            </w:r>
            <w:proofErr w:type="spellEnd"/>
            <w:r>
              <w:t xml:space="preserve"> this path, with the extension *.so will be loaded</w:t>
            </w:r>
          </w:p>
        </w:tc>
      </w:tr>
      <w:tr w:rsidR="00FC19CC" w14:paraId="50E9C86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0C39061" w14:textId="77777777" w:rsidR="00FC19CC" w:rsidRDefault="008F3141">
            <w:pPr>
              <w:pStyle w:val="Textintable"/>
            </w:pPr>
            <w:proofErr w:type="spellStart"/>
            <w:r>
              <w:t>configpath</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986BC12" w14:textId="6ADB5C5C" w:rsidR="00FC19CC" w:rsidRDefault="008F3141" w:rsidP="00F67BE7">
            <w:pPr>
              <w:pStyle w:val="Textintable"/>
              <w:jc w:val="both"/>
            </w:pPr>
            <w:r>
              <w:t xml:space="preserve">Path to the JSON configuration files. Each JSON file is describing the configuration for a plugin instance. If no value is given,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will search the directory called plugins, found next to the location where this configuration file is located. </w:t>
            </w:r>
          </w:p>
        </w:tc>
      </w:tr>
      <w:tr w:rsidR="00FC19CC" w14:paraId="413E8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3BA8E75" w14:textId="77777777" w:rsidR="00FC19CC" w:rsidRDefault="008F3141">
            <w:pPr>
              <w:pStyle w:val="Textintable"/>
            </w:pPr>
            <w:r>
              <w:lastRenderedPageBreak/>
              <w:t>ipv6</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F7F353" w14:textId="77777777" w:rsidR="00FC19CC" w:rsidRDefault="008F3141" w:rsidP="00F67BE7">
            <w:pPr>
              <w:pStyle w:val="Textintable"/>
              <w:jc w:val="both"/>
            </w:pPr>
            <w:r>
              <w:t xml:space="preserve">Boolean to force IPv4 networking only, if set to false. Default: false. </w:t>
            </w:r>
          </w:p>
        </w:tc>
      </w:tr>
      <w:tr w:rsidR="00FC19CC" w14:paraId="609918D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619CB4C" w14:textId="77777777" w:rsidR="00FC19CC" w:rsidRDefault="00C12BB6">
            <w:pPr>
              <w:pStyle w:val="Textintable"/>
            </w:pPr>
            <w:r>
              <w:t>T</w:t>
            </w:r>
            <w:r w:rsidR="008F3141">
              <w:t>racing</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698D7BB" w14:textId="77777777" w:rsidR="00FC19CC" w:rsidRDefault="008F3141" w:rsidP="00F67BE7">
            <w:pPr>
              <w:pStyle w:val="Textintable"/>
              <w:jc w:val="both"/>
            </w:pPr>
            <w:r>
              <w:t>Array of traces that should be enabled or disabled from startup.</w:t>
            </w:r>
          </w:p>
        </w:tc>
      </w:tr>
      <w:tr w:rsidR="00FC19CC" w14:paraId="60D072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C59FBBD" w14:textId="77777777" w:rsidR="00FC19CC" w:rsidRDefault="00C12BB6">
            <w:pPr>
              <w:pStyle w:val="Textintable"/>
            </w:pPr>
            <w:r>
              <w:t>R</w:t>
            </w:r>
            <w:r w:rsidR="008F3141">
              <w:t>edirect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31B7E7D" w14:textId="021F9424" w:rsidR="00FC19CC" w:rsidRDefault="008F3141" w:rsidP="00F67BE7">
            <w:pPr>
              <w:pStyle w:val="Textintable"/>
              <w:jc w:val="both"/>
            </w:pPr>
            <w:r>
              <w:t xml:space="preserve">If no path is given, if a RESTful API is called, it will be redirected to the path given here. </w:t>
            </w:r>
            <w:r>
              <w:rPr>
                <w:b/>
                <w:bCs/>
              </w:rPr>
              <w:t>Default</w:t>
            </w:r>
            <w:r>
              <w:t>: /Service/Controller</w:t>
            </w:r>
          </w:p>
        </w:tc>
      </w:tr>
      <w:tr w:rsidR="00FC19CC" w14:paraId="497C03ED"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7D5CF0E" w14:textId="77777777" w:rsidR="00FC19CC" w:rsidRDefault="00C12BB6">
            <w:pPr>
              <w:pStyle w:val="Textintable"/>
            </w:pPr>
            <w:r>
              <w:t>P</w:t>
            </w:r>
            <w:r w:rsidR="008F3141">
              <w:t>rocess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0752793" w14:textId="6609047B" w:rsidR="00FC19CC" w:rsidRDefault="008F3141" w:rsidP="00F67BE7">
            <w:pPr>
              <w:pStyle w:val="Textintable"/>
              <w:jc w:val="both"/>
            </w:pPr>
            <w:r>
              <w:t xml:space="preserve">JSON object to specify process properties for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parent process to be started. See 3.2.3 for the fields</w:t>
            </w:r>
          </w:p>
        </w:tc>
      </w:tr>
      <w:tr w:rsidR="00FC19CC" w14:paraId="402D224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35AF668D" w14:textId="77777777" w:rsidR="00FC19CC" w:rsidRDefault="00C12BB6">
            <w:pPr>
              <w:pStyle w:val="Textintable"/>
            </w:pPr>
            <w:r>
              <w:t>I</w:t>
            </w:r>
            <w:r w:rsidR="008F3141">
              <w:t>nput</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4FE05B1" w14:textId="77777777" w:rsidR="00FC19CC" w:rsidRDefault="008F3141" w:rsidP="00F67BE7">
            <w:pPr>
              <w:pStyle w:val="Textintable"/>
              <w:jc w:val="both"/>
            </w:pPr>
            <w:r>
              <w:t>Enumerate specifying how inserted keys should be forwarded.</w:t>
            </w:r>
          </w:p>
        </w:tc>
      </w:tr>
      <w:tr w:rsidR="00FC19CC" w14:paraId="0919492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89DD5C" w14:textId="77777777" w:rsidR="00FC19CC" w:rsidRDefault="008F3141">
            <w:pPr>
              <w:pStyle w:val="Textintable"/>
            </w:pPr>
            <w:r>
              <w:t>communicator</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9FDCFCA" w14:textId="304EF6F0" w:rsidR="00FC19CC" w:rsidRDefault="008F3141" w:rsidP="00F67BE7">
            <w:pPr>
              <w:pStyle w:val="Textintable"/>
              <w:jc w:val="both"/>
            </w:pPr>
            <w:r>
              <w:t xml:space="preserve">Default path to reach the RPC communication channel of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Each newly created out-of-process instance will hookup, using this identifier to the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Over this channel, RPC invoke actions will take place.</w:t>
            </w:r>
          </w:p>
        </w:tc>
      </w:tr>
      <w:tr w:rsidR="00FC19CC" w14:paraId="2DD1762E"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A185607" w14:textId="77777777" w:rsidR="00FC19CC" w:rsidRDefault="00C12BB6">
            <w:pPr>
              <w:pStyle w:val="Textintable"/>
            </w:pPr>
            <w:r>
              <w:t>P</w:t>
            </w:r>
            <w:r w:rsidR="008F3141">
              <w:t>lugins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2A923DD" w14:textId="77777777" w:rsidR="00FC19CC" w:rsidRDefault="008F3141" w:rsidP="00F67BE7">
            <w:pPr>
              <w:pStyle w:val="Textintable"/>
              <w:jc w:val="both"/>
            </w:pPr>
            <w:r>
              <w:t xml:space="preserve">Array of potential plugin configuration. The semantics of these JSON structs is equal to the ones found in the </w:t>
            </w:r>
            <w:proofErr w:type="spellStart"/>
            <w:r>
              <w:t>configpath</w:t>
            </w:r>
            <w:proofErr w:type="spellEnd"/>
            <w:r>
              <w:t xml:space="preserve">, with the exception of the callsign. Where the name of the JSON file found in the </w:t>
            </w:r>
            <w:proofErr w:type="spellStart"/>
            <w:r>
              <w:t>configpath</w:t>
            </w:r>
            <w:proofErr w:type="spellEnd"/>
            <w:r>
              <w:t xml:space="preserve">, will be the callsign, here it is the callsign keyword identifying the callsign to be used for this instance. </w:t>
            </w:r>
          </w:p>
        </w:tc>
      </w:tr>
    </w:tbl>
    <w:p w14:paraId="57AF9296" w14:textId="77777777" w:rsidR="00FC19CC" w:rsidRDefault="008F3141">
      <w:pPr>
        <w:pStyle w:val="Kop3"/>
        <w:numPr>
          <w:ilvl w:val="2"/>
          <w:numId w:val="4"/>
        </w:numPr>
      </w:pPr>
      <w:bookmarkStart w:id="963" w:name="_Toc370376422"/>
      <w:bookmarkStart w:id="964" w:name="_Toc527025469"/>
      <w:bookmarkStart w:id="965" w:name="_Toc2843238"/>
      <w:bookmarkEnd w:id="963"/>
      <w:r>
        <w:t>Plugin</w:t>
      </w:r>
      <w:bookmarkEnd w:id="964"/>
      <w:bookmarkEnd w:id="965"/>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AEBC3D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597671A"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C5B056C" w14:textId="77777777" w:rsidR="00FC19CC" w:rsidRDefault="008F3141" w:rsidP="00F67BE7">
            <w:pPr>
              <w:pStyle w:val="Textintable"/>
              <w:jc w:val="both"/>
            </w:pPr>
            <w:r>
              <w:t>Name identifying this instance of the plugin.</w:t>
            </w:r>
          </w:p>
        </w:tc>
      </w:tr>
      <w:tr w:rsidR="00FC19CC" w14:paraId="7D4A29B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1C422FB"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7EF358" w14:textId="77777777" w:rsidR="00FC19CC" w:rsidRDefault="008F3141" w:rsidP="00F67BE7">
            <w:pPr>
              <w:pStyle w:val="Textintable"/>
              <w:jc w:val="both"/>
            </w:pPr>
            <w:r>
              <w:t xml:space="preserve">Class name that should be instantiated to get the default </w:t>
            </w:r>
            <w:proofErr w:type="spellStart"/>
            <w:r>
              <w:t>IPlugin</w:t>
            </w:r>
            <w:proofErr w:type="spellEnd"/>
            <w:r>
              <w:t xml:space="preserve"> interface.</w:t>
            </w:r>
          </w:p>
        </w:tc>
      </w:tr>
      <w:tr w:rsidR="00FC19CC" w14:paraId="6CC3FD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12E6A62"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CB3E77A" w14:textId="77777777" w:rsidR="00FC19CC" w:rsidRDefault="008F3141" w:rsidP="00F67BE7">
            <w:pPr>
              <w:pStyle w:val="Textintable"/>
              <w:jc w:val="both"/>
            </w:pPr>
            <w:r>
              <w:t xml:space="preserve">Name of the SO (shared object) to be loaded to find the given </w:t>
            </w:r>
            <w:proofErr w:type="spellStart"/>
            <w:r>
              <w:t>classname</w:t>
            </w:r>
            <w:proofErr w:type="spellEnd"/>
            <w:r>
              <w:t>.</w:t>
            </w:r>
          </w:p>
        </w:tc>
      </w:tr>
      <w:tr w:rsidR="00FC19CC" w14:paraId="40FB2BB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5EC6A14"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49AE5B8E" w14:textId="1082D19E" w:rsidR="00FC19CC" w:rsidRDefault="008F3141" w:rsidP="00F67BE7">
            <w:pPr>
              <w:pStyle w:val="Textintable"/>
              <w:jc w:val="both"/>
            </w:pPr>
            <w:r>
              <w:t xml:space="preserve">Should this plugin be activated during startup time, or will it be started later via the RESTful API. </w:t>
            </w:r>
            <w:r>
              <w:rPr>
                <w:b/>
                <w:bCs/>
              </w:rPr>
              <w:t>Default</w:t>
            </w:r>
            <w:r>
              <w:t>: true</w:t>
            </w:r>
          </w:p>
        </w:tc>
      </w:tr>
      <w:tr w:rsidR="00FC19CC" w14:paraId="0EF9991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EC87F6A" w14:textId="77777777" w:rsidR="00FC19CC" w:rsidRDefault="008F3141">
            <w:pPr>
              <w:pStyle w:val="Textintable"/>
            </w:pPr>
            <w:r>
              <w:t>precondition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6CCCFC57" w14:textId="77777777" w:rsidR="00FC19CC" w:rsidRDefault="008F3141" w:rsidP="00F67BE7">
            <w:pPr>
              <w:pStyle w:val="Textintable"/>
              <w:jc w:val="both"/>
            </w:pPr>
            <w:r>
              <w:t>List of subsystem states to comply to before activating this plugin (AND).</w:t>
            </w:r>
          </w:p>
        </w:tc>
      </w:tr>
      <w:tr w:rsidR="00FC19CC" w14:paraId="4B1813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8737242" w14:textId="77777777" w:rsidR="00FC19CC" w:rsidRDefault="008F3141">
            <w:pPr>
              <w:pStyle w:val="Textintable"/>
            </w:pPr>
            <w:r>
              <w:t>termination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F31277" w14:textId="77777777" w:rsidR="00FC19CC" w:rsidRDefault="008F3141" w:rsidP="00F67BE7">
            <w:pPr>
              <w:pStyle w:val="Textintable"/>
              <w:jc w:val="both"/>
            </w:pPr>
            <w:r>
              <w:t>List of subsystem states that trigger the Deactivation of this plugin (OR).</w:t>
            </w:r>
          </w:p>
        </w:tc>
      </w:tr>
      <w:tr w:rsidR="00FC19CC" w14:paraId="246D23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5AF3A21"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E5600E4" w14:textId="77777777" w:rsidR="00FC19CC" w:rsidRDefault="008F3141" w:rsidP="00F67BE7">
            <w:pPr>
              <w:pStyle w:val="Textintable"/>
              <w:jc w:val="both"/>
            </w:pPr>
            <w:r>
              <w:t>JSON object specifying the exact configuration for this plugin. See the documentation of the specific plugin for details.</w:t>
            </w:r>
          </w:p>
        </w:tc>
      </w:tr>
      <w:tr w:rsidR="00FC19CC" w14:paraId="5684BDAB" w14:textId="77777777">
        <w:tc>
          <w:tcPr>
            <w:tcW w:w="1984" w:type="dxa"/>
            <w:tcBorders>
              <w:top w:val="nil"/>
              <w:left w:val="single" w:sz="4" w:space="0" w:color="7F7F7F"/>
              <w:bottom w:val="single" w:sz="4" w:space="0" w:color="7F7F7F"/>
              <w:right w:val="single" w:sz="4" w:space="0" w:color="7F7F7F"/>
            </w:tcBorders>
            <w:shd w:val="clear" w:color="auto" w:fill="auto"/>
          </w:tcPr>
          <w:p w14:paraId="09EDB108" w14:textId="77777777" w:rsidR="00FC19CC" w:rsidRDefault="008F3141">
            <w:pPr>
              <w:pStyle w:val="Textintable"/>
            </w:pPr>
            <w:r>
              <w:t>root</w:t>
            </w:r>
          </w:p>
        </w:tc>
        <w:tc>
          <w:tcPr>
            <w:tcW w:w="6946" w:type="dxa"/>
            <w:tcBorders>
              <w:top w:val="nil"/>
              <w:left w:val="single" w:sz="4" w:space="0" w:color="7F7F7F"/>
              <w:bottom w:val="single" w:sz="4" w:space="0" w:color="7F7F7F"/>
              <w:right w:val="single" w:sz="4" w:space="0" w:color="7F7F7F"/>
            </w:tcBorders>
            <w:shd w:val="clear" w:color="auto" w:fill="auto"/>
          </w:tcPr>
          <w:p w14:paraId="7EAD3986" w14:textId="77777777" w:rsidR="00FC19CC" w:rsidRDefault="008F3141" w:rsidP="00F67BE7">
            <w:pPr>
              <w:pStyle w:val="Textintable"/>
              <w:jc w:val="both"/>
            </w:pPr>
            <w:r>
              <w:t xml:space="preserve">JSON object </w:t>
            </w:r>
            <w:proofErr w:type="spellStart"/>
            <w:r>
              <w:t>specifiying</w:t>
            </w:r>
            <w:proofErr w:type="spellEnd"/>
            <w:r>
              <w:t xml:space="preserve"> RPC configuration of this plugin. This object is contained inside configuration-object. See the documentation of the specific plugin for details.</w:t>
            </w:r>
          </w:p>
        </w:tc>
      </w:tr>
    </w:tbl>
    <w:p w14:paraId="3D6D29DB" w14:textId="77777777" w:rsidR="00FC19CC" w:rsidRDefault="008F3141">
      <w:pPr>
        <w:pStyle w:val="Kop3"/>
        <w:numPr>
          <w:ilvl w:val="2"/>
          <w:numId w:val="4"/>
        </w:numPr>
      </w:pPr>
      <w:bookmarkStart w:id="966" w:name="_Toc370376423"/>
      <w:bookmarkStart w:id="967" w:name="_Toc527025470"/>
      <w:bookmarkStart w:id="968" w:name="_Toc2843239"/>
      <w:bookmarkStart w:id="969" w:name="__DdeLink__4420_3333340783"/>
      <w:r>
        <w:t>Process</w:t>
      </w:r>
      <w:bookmarkEnd w:id="966"/>
      <w:bookmarkEnd w:id="967"/>
      <w:bookmarkEnd w:id="968"/>
      <w:r>
        <w:t xml:space="preserve"> </w:t>
      </w:r>
      <w:bookmarkEnd w:id="969"/>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54CDED0F"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FEB7D25" w14:textId="77777777" w:rsidR="00FC19CC" w:rsidRDefault="008F3141">
            <w:pPr>
              <w:pStyle w:val="Textintable"/>
            </w:pPr>
            <w:r>
              <w:t>priority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82CABF7" w14:textId="77777777" w:rsidR="00FC19CC" w:rsidRDefault="008F3141" w:rsidP="00F67BE7">
            <w:pPr>
              <w:pStyle w:val="Textintable"/>
              <w:jc w:val="both"/>
            </w:pPr>
            <w:r>
              <w:t>Relative adjustment of the niceness level of the parent process (-20 : +19)</w:t>
            </w:r>
          </w:p>
        </w:tc>
      </w:tr>
      <w:tr w:rsidR="00FC19CC" w14:paraId="452660A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7B0C397A" w14:textId="77777777" w:rsidR="00FC19CC" w:rsidRDefault="008F3141">
            <w:pPr>
              <w:pStyle w:val="Textintable"/>
            </w:pPr>
            <w:r>
              <w:t>policy</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F060624" w14:textId="77777777" w:rsidR="00FC19CC" w:rsidRDefault="008F3141" w:rsidP="00F67BE7">
            <w:pPr>
              <w:pStyle w:val="Textintable"/>
              <w:jc w:val="both"/>
            </w:pPr>
            <w:r>
              <w:t xml:space="preserve">Scheduler policy to be applied (Batch, Idle, FIFO, </w:t>
            </w:r>
            <w:proofErr w:type="spellStart"/>
            <w:r>
              <w:t>RoundRobin</w:t>
            </w:r>
            <w:proofErr w:type="spellEnd"/>
            <w:r>
              <w:t xml:space="preserve"> or Other)</w:t>
            </w:r>
          </w:p>
        </w:tc>
      </w:tr>
      <w:tr w:rsidR="00FC19CC" w14:paraId="61D2930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55DA40" w14:textId="77777777" w:rsidR="00FC19CC" w:rsidRDefault="008F3141">
            <w:pPr>
              <w:pStyle w:val="Textintable"/>
            </w:pPr>
            <w:proofErr w:type="spellStart"/>
            <w:r>
              <w:t>oomadjust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4A2BA51" w14:textId="77777777" w:rsidR="00FC19CC" w:rsidRDefault="008F3141" w:rsidP="00F67BE7">
            <w:pPr>
              <w:pStyle w:val="Textintable"/>
              <w:jc w:val="both"/>
            </w:pPr>
            <w:r>
              <w:t xml:space="preserve">Relative adjustment of the </w:t>
            </w:r>
            <w:proofErr w:type="spellStart"/>
            <w:r>
              <w:t>OOMScore</w:t>
            </w:r>
            <w:proofErr w:type="spellEnd"/>
            <w:r>
              <w:t xml:space="preserve"> (-10 : +10)</w:t>
            </w:r>
          </w:p>
        </w:tc>
      </w:tr>
      <w:tr w:rsidR="00FC19CC" w14:paraId="292AD21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65EAEE8" w14:textId="77777777" w:rsidR="00FC19CC" w:rsidRDefault="008F3141">
            <w:pPr>
              <w:pStyle w:val="Textintable"/>
            </w:pPr>
            <w:proofErr w:type="spellStart"/>
            <w:r>
              <w:t>stacksize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68EBCC" w14:textId="77777777" w:rsidR="00FC19CC" w:rsidRDefault="008F3141" w:rsidP="00F67BE7">
            <w:pPr>
              <w:pStyle w:val="Textintable"/>
              <w:jc w:val="both"/>
            </w:pPr>
            <w:r>
              <w:t>The default stack size to be pre-allocated for a new thread to be started.</w:t>
            </w:r>
          </w:p>
        </w:tc>
      </w:tr>
    </w:tbl>
    <w:p w14:paraId="762BCD9B" w14:textId="77777777" w:rsidR="00FC19CC" w:rsidRDefault="008F3141">
      <w:pPr>
        <w:pStyle w:val="Kop1"/>
        <w:numPr>
          <w:ilvl w:val="0"/>
          <w:numId w:val="4"/>
        </w:numPr>
      </w:pPr>
      <w:bookmarkStart w:id="970" w:name="_Toc2778868"/>
      <w:bookmarkStart w:id="971" w:name="_Toc370376424"/>
      <w:bookmarkStart w:id="972" w:name="_Toc496167970"/>
      <w:bookmarkStart w:id="973" w:name="_Toc527025471"/>
      <w:bookmarkStart w:id="974" w:name="_Toc2843240"/>
      <w:bookmarkEnd w:id="970"/>
      <w:bookmarkEnd w:id="971"/>
      <w:bookmarkEnd w:id="972"/>
      <w:r>
        <w:lastRenderedPageBreak/>
        <w:t>Controller Plugin</w:t>
      </w:r>
      <w:bookmarkEnd w:id="973"/>
      <w:bookmarkEnd w:id="974"/>
    </w:p>
    <w:p w14:paraId="097BB025" w14:textId="7A877E16" w:rsidR="00FC19CC" w:rsidRDefault="008F3141" w:rsidP="00F67BE7">
      <w:pPr>
        <w:jc w:val="both"/>
      </w:pPr>
      <w:r>
        <w:fldChar w:fldCharType="begin"/>
      </w:r>
      <w:r>
        <w:instrText>DOCPROPERTY "Framework"</w:instrText>
      </w:r>
      <w:r>
        <w:fldChar w:fldCharType="separate"/>
      </w:r>
      <w:proofErr w:type="spellStart"/>
      <w:r w:rsidR="006A614F">
        <w:t>WPEFramework</w:t>
      </w:r>
      <w:proofErr w:type="spellEnd"/>
      <w:r>
        <w:fldChar w:fldCharType="end"/>
      </w:r>
      <w:r>
        <w:t xml:space="preserve"> 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14:paraId="6921203B" w14:textId="2456C5BC" w:rsidR="00FC19CC" w:rsidRDefault="008F3141" w:rsidP="00F67BE7">
      <w:pPr>
        <w:jc w:val="both"/>
      </w:pPr>
      <w:r>
        <w:t xml:space="preserve">The controller plugin is part of the </w:t>
      </w:r>
      <w:r>
        <w:fldChar w:fldCharType="begin"/>
      </w:r>
      <w:r>
        <w:instrText>DOCPROPERTY "Framework"</w:instrText>
      </w:r>
      <w:r>
        <w:fldChar w:fldCharType="separate"/>
      </w:r>
      <w:proofErr w:type="spellStart"/>
      <w:r w:rsidR="006A614F">
        <w:t>WPEFramework</w:t>
      </w:r>
      <w:proofErr w:type="spellEnd"/>
      <w:r>
        <w:fldChar w:fldCharType="end"/>
      </w:r>
      <w:r>
        <w:t xml:space="preserve"> and cannot be activated/deactivated and thus not be unloaded. This is the plugin that Controls (Activate/Deactivate) the configured plugins. As this is an integral part of </w:t>
      </w:r>
      <w:r>
        <w:fldChar w:fldCharType="begin"/>
      </w:r>
      <w:r>
        <w:instrText>DOCPROPERTY "Framework"</w:instrText>
      </w:r>
      <w:r>
        <w:fldChar w:fldCharType="separate"/>
      </w:r>
      <w:proofErr w:type="spellStart"/>
      <w:r w:rsidR="006A614F">
        <w:t>WPEFramework</w:t>
      </w:r>
      <w:proofErr w:type="spellEnd"/>
      <w:r>
        <w:fldChar w:fldCharType="end"/>
      </w:r>
      <w:r>
        <w:t>, it will be described in this document. All other plugins have their own document, describing their configuration and their API.</w:t>
      </w:r>
    </w:p>
    <w:p w14:paraId="36DE5864" w14:textId="77777777" w:rsidR="00FC19CC" w:rsidRDefault="008F3141">
      <w:pPr>
        <w:pStyle w:val="Kop2"/>
        <w:numPr>
          <w:ilvl w:val="1"/>
          <w:numId w:val="4"/>
        </w:numPr>
      </w:pPr>
      <w:bookmarkStart w:id="975" w:name="_Toc370376425"/>
      <w:bookmarkStart w:id="976" w:name="_Ref496195423"/>
      <w:bookmarkStart w:id="977" w:name="_Toc496167971"/>
      <w:bookmarkStart w:id="978" w:name="_Toc527025472"/>
      <w:bookmarkStart w:id="979" w:name="_Toc2843241"/>
      <w:bookmarkEnd w:id="975"/>
      <w:bookmarkEnd w:id="976"/>
      <w:bookmarkEnd w:id="977"/>
      <w:r>
        <w:t>Activate/Deactivate state-diagram</w:t>
      </w:r>
      <w:bookmarkEnd w:id="978"/>
      <w:bookmarkEnd w:id="979"/>
    </w:p>
    <w:p w14:paraId="0AF1CFD2" w14:textId="180805CF" w:rsidR="00FC19CC" w:rsidRDefault="008F3141" w:rsidP="00F67BE7">
      <w:pPr>
        <w:jc w:val="both"/>
      </w:pPr>
      <w:r>
        <w:rPr>
          <w:noProof/>
        </w:rPr>
        <mc:AlternateContent>
          <mc:Choice Requires="wps">
            <w:drawing>
              <wp:anchor distT="0" distB="0" distL="114300" distR="114300" simplePos="0" relativeHeight="251648000" behindDoc="0" locked="0" layoutInCell="1" allowOverlap="1" wp14:anchorId="6AFD7FE8" wp14:editId="1A20D5A7">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wp:cNvGraphicFramePr/>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E4C938" w14:textId="77777777" w:rsidR="006A614F" w:rsidRDefault="006A614F">
                            <w:pPr>
                              <w:pStyle w:val="Bijschrift"/>
                            </w:pPr>
                            <w:r>
                              <w:t xml:space="preserve">Figure </w:t>
                            </w:r>
                            <w:r>
                              <w:fldChar w:fldCharType="begin"/>
                            </w:r>
                            <w:r>
                              <w:instrText>SEQ Figure \* ARABIC</w:instrText>
                            </w:r>
                            <w:r>
                              <w:fldChar w:fldCharType="separate"/>
                            </w:r>
                            <w:r>
                              <w:t>2</w:t>
                            </w:r>
                            <w:r>
                              <w:fldChar w:fldCharType="end"/>
                            </w:r>
                            <w:r>
                              <w:t>. Plugin state diagram</w:t>
                            </w:r>
                          </w:p>
                        </w:txbxContent>
                      </wps:txbx>
                      <wps:bodyPr lIns="0" tIns="0" rIns="0" bIns="0">
                        <a:prstTxWarp prst="textNoShape">
                          <a:avLst/>
                        </a:prstTxWarp>
                        <a:spAutoFit/>
                      </wps:bodyPr>
                    </wps:wsp>
                  </a:graphicData>
                </a:graphic>
              </wp:anchor>
            </w:drawing>
          </mc:Choice>
          <mc:Fallback>
            <w:pict>
              <v:rect w14:anchorId="6AFD7FE8" id="Text Box 1" o:spid="_x0000_s1044" style="position:absolute;left:0;text-align:left;margin-left:59.35pt;margin-top:434.95pt;width:311.05pt;height:9.1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" stroked="f">
                <v:textbox style="mso-fit-shape-to-text:t" inset="0,0,0,0">
                  <w:txbxContent>
                    <w:p w14:paraId="2BE4C938" w14:textId="77777777" w:rsidR="006A614F" w:rsidRDefault="006A614F">
                      <w:pPr>
                        <w:pStyle w:val="Bijschrift"/>
                      </w:pPr>
                      <w:r>
                        <w:t xml:space="preserve">Figure </w:t>
                      </w:r>
                      <w:r>
                        <w:fldChar w:fldCharType="begin"/>
                      </w:r>
                      <w:r>
                        <w:instrText>SEQ Figure \* ARABIC</w:instrText>
                      </w:r>
                      <w:r>
                        <w:fldChar w:fldCharType="separate"/>
                      </w:r>
                      <w:r>
                        <w:t>2</w:t>
                      </w:r>
                      <w:r>
                        <w:fldChar w:fldCharType="end"/>
                      </w:r>
                      <w:r>
                        <w:t>. Plugin state diagram</w:t>
                      </w:r>
                    </w:p>
                  </w:txbxContent>
                </v:textbox>
                <w10:wrap type="through"/>
              </v:rect>
            </w:pict>
          </mc:Fallback>
        </mc:AlternateContent>
      </w:r>
      <w:r>
        <w:rPr>
          <w:noProof/>
        </w:rPr>
        <w:drawing>
          <wp:anchor distT="0" distB="2540" distL="114300" distR="114300" simplePos="0" relativeHeight="251637760" behindDoc="0" locked="0" layoutInCell="1" allowOverlap="1" wp14:anchorId="78B13092" wp14:editId="40A14720">
            <wp:simplePos x="0" y="0"/>
            <wp:positionH relativeFrom="column">
              <wp:posOffset>753745</wp:posOffset>
            </wp:positionH>
            <wp:positionV relativeFrom="paragraph">
              <wp:posOffset>770255</wp:posOffset>
            </wp:positionV>
            <wp:extent cx="3939540" cy="4696460"/>
            <wp:effectExtent l="0" t="0" r="0" b="0"/>
            <wp:wrapTopAndBottom/>
            <wp:docPr id="1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pic:cNvPicPr>
                      <a:picLocks noChangeAspect="1" noChangeArrowheads="1"/>
                    </pic:cNvPicPr>
                  </pic:nvPicPr>
                  <pic:blipFill>
                    <a:blip r:embed="rId27"/>
                    <a:stretch>
                      <a:fillRect/>
                    </a:stretch>
                  </pic:blipFill>
                  <pic:spPr bwMode="auto">
                    <a:xfrm>
                      <a:off x="0" y="0"/>
                      <a:ext cx="3939540" cy="4696460"/>
                    </a:xfrm>
                    <a:prstGeom prst="rect">
                      <a:avLst/>
                    </a:prstGeom>
                  </pic:spPr>
                </pic:pic>
              </a:graphicData>
            </a:graphic>
          </wp:anchor>
        </w:drawing>
      </w:r>
      <w:r>
        <w:t xml:space="preserve">Each plugin in the </w:t>
      </w:r>
      <w:r>
        <w:fldChar w:fldCharType="begin"/>
      </w:r>
      <w:r>
        <w:instrText>DOCPROPERTY "Framework"</w:instrText>
      </w:r>
      <w:r>
        <w:fldChar w:fldCharType="separate"/>
      </w:r>
      <w:proofErr w:type="spellStart"/>
      <w:r w:rsidR="006A614F">
        <w:t>WPEFramework</w:t>
      </w:r>
      <w:proofErr w:type="spellEnd"/>
      <w:r>
        <w:fldChar w:fldCharType="end"/>
      </w:r>
      <w:r>
        <w:t xml:space="preserve"> goes through a sequence of states when it is being Activated or Deactivated. The Activation and Deactivation of a plugin can be triggered via the Controller Plugin API (see </w:t>
      </w:r>
      <w:r>
        <w:fldChar w:fldCharType="begin"/>
      </w:r>
      <w:r>
        <w:instrText>REF _Ref496166552 \r \h</w:instrText>
      </w:r>
      <w:r w:rsidR="00EF3BC2">
        <w:instrText xml:space="preserve"> \* MERGEFORMAT </w:instrText>
      </w:r>
      <w:r>
        <w:fldChar w:fldCharType="separate"/>
      </w:r>
      <w:proofErr w:type="spellStart"/>
      <w:r w:rsidR="006A614F" w:rsidRPr="008E264E">
        <w:rPr>
          <w:b/>
          <w:bCs/>
        </w:rPr>
        <w:t>Fout</w:t>
      </w:r>
      <w:proofErr w:type="spellEnd"/>
      <w:r w:rsidR="006A614F" w:rsidRPr="008E264E">
        <w:rPr>
          <w:b/>
          <w:bCs/>
        </w:rPr>
        <w:t xml:space="preserve">! </w:t>
      </w:r>
      <w:proofErr w:type="spellStart"/>
      <w:r w:rsidR="006A614F" w:rsidRPr="008E264E">
        <w:rPr>
          <w:b/>
          <w:bCs/>
        </w:rPr>
        <w:t>Verwijzingsbron</w:t>
      </w:r>
      <w:proofErr w:type="spellEnd"/>
      <w:r w:rsidR="006A614F" w:rsidRPr="008E264E">
        <w:rPr>
          <w:b/>
          <w:bCs/>
        </w:rPr>
        <w:t xml:space="preserve"> </w:t>
      </w:r>
      <w:proofErr w:type="spellStart"/>
      <w:r w:rsidR="006A614F" w:rsidRPr="008E264E">
        <w:rPr>
          <w:b/>
          <w:bCs/>
        </w:rPr>
        <w:t>niet</w:t>
      </w:r>
      <w:proofErr w:type="spellEnd"/>
      <w:r w:rsidR="006A614F" w:rsidRPr="008E264E">
        <w:rPr>
          <w:b/>
          <w:bCs/>
        </w:rPr>
        <w:t xml:space="preserve"> </w:t>
      </w:r>
      <w:proofErr w:type="spellStart"/>
      <w:r w:rsidR="006A614F" w:rsidRPr="008E264E">
        <w:rPr>
          <w:b/>
          <w:bCs/>
        </w:rPr>
        <w:t>gevonden</w:t>
      </w:r>
      <w:proofErr w:type="spellEnd"/>
      <w:r w:rsidR="006A614F" w:rsidRPr="008E264E">
        <w:rPr>
          <w:b/>
          <w:bCs/>
        </w:rPr>
        <w:t>.</w:t>
      </w:r>
      <w:r>
        <w:fldChar w:fldCharType="end"/>
      </w:r>
      <w:r>
        <w:t xml:space="preserve"> for details). The next diagram depicts the state diagram for Activation and Deactivation of a plugin. </w:t>
      </w:r>
    </w:p>
    <w:p w14:paraId="2FF7BEFA" w14:textId="77777777" w:rsidR="00FC19CC" w:rsidRDefault="008F3141" w:rsidP="00F67BE7">
      <w:pPr>
        <w:jc w:val="both"/>
      </w:pPr>
      <w: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14:paraId="4E664ECB" w14:textId="77777777" w:rsidR="00FC19CC" w:rsidRDefault="008F3141">
      <w:pPr>
        <w:pStyle w:val="Kop2"/>
        <w:numPr>
          <w:ilvl w:val="1"/>
          <w:numId w:val="4"/>
        </w:numPr>
      </w:pPr>
      <w:bookmarkStart w:id="980" w:name="__DdeLink__17767_2994574191"/>
      <w:bookmarkStart w:id="981" w:name="_Toc2843242"/>
      <w:bookmarkEnd w:id="980"/>
      <w:r>
        <w:lastRenderedPageBreak/>
        <w:t>Configuration</w:t>
      </w:r>
      <w:bookmarkEnd w:id="981"/>
    </w:p>
    <w:p w14:paraId="45E990A5" w14:textId="77777777" w:rsidR="00FC19CC" w:rsidRDefault="00FC19CC">
      <w:bookmarkStart w:id="982" w:name="__DdeLink__17767_29945741911"/>
      <w:bookmarkEnd w:id="982"/>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66B7EE"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C5EEE0C" w14:textId="77777777" w:rsidR="00FC19CC" w:rsidRDefault="008F314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0DF0F9C" w14:textId="77777777" w:rsidR="00FC19CC" w:rsidRDefault="008F3141" w:rsidP="00F67BE7">
            <w:pPr>
              <w:pStyle w:val="Textintable"/>
              <w:tabs>
                <w:tab w:val="left" w:pos="703"/>
              </w:tabs>
              <w:ind w:left="703" w:hanging="703"/>
              <w:jc w:val="both"/>
            </w:pPr>
            <w:r>
              <w:t>[string]</w:t>
            </w:r>
            <w:r>
              <w:tab/>
              <w:t>the instance name for the controller plugin. If no name is give, the default name will be “Controller”.</w:t>
            </w:r>
          </w:p>
        </w:tc>
      </w:tr>
      <w:tr w:rsidR="00FC19CC" w14:paraId="7925835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37AADA49" w14:textId="77777777" w:rsidR="00FC19CC" w:rsidRDefault="008F3141">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3084FE88"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82D7F4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F2C9BF0" w14:textId="77777777" w:rsidR="00FC19CC" w:rsidRDefault="008F314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671F6D" w14:textId="77777777" w:rsidR="00FC19CC" w:rsidRDefault="008F3141">
            <w:pPr>
              <w:pStyle w:val="Textintable"/>
              <w:tabs>
                <w:tab w:val="left" w:pos="703"/>
              </w:tabs>
              <w:ind w:left="703" w:hanging="703"/>
            </w:pPr>
            <w:r>
              <w:t>[string]</w:t>
            </w:r>
            <w:r>
              <w:tab/>
              <w:t xml:space="preserve">should not be available or is an empty string. </w:t>
            </w:r>
          </w:p>
        </w:tc>
      </w:tr>
      <w:tr w:rsidR="00FC19CC" w14:paraId="56C18A7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4778E3E" w14:textId="77777777" w:rsidR="00FC19CC" w:rsidRDefault="008F3141">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998D21D" w14:textId="77777777" w:rsidR="00FC19CC" w:rsidRDefault="008F3141">
            <w:pPr>
              <w:pStyle w:val="Textintable"/>
              <w:tabs>
                <w:tab w:val="left" w:pos="703"/>
              </w:tabs>
              <w:ind w:left="703" w:hanging="703"/>
            </w:pPr>
            <w:r>
              <w:t>[bool]</w:t>
            </w:r>
            <w:r>
              <w:tab/>
              <w:t xml:space="preserve">should not be available or true. The controller is </w:t>
            </w:r>
            <w:r>
              <w:rPr>
                <w:b/>
              </w:rPr>
              <w:t>always</w:t>
            </w:r>
            <w:r>
              <w:t xml:space="preserve"> activated.</w:t>
            </w:r>
          </w:p>
        </w:tc>
      </w:tr>
      <w:tr w:rsidR="00FC19CC" w14:paraId="204A8F9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E9A83B" w14:textId="77777777" w:rsidR="00FC19CC" w:rsidRDefault="008F314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73E7D7B1" w14:textId="77777777" w:rsidR="00FC19CC" w:rsidRDefault="008F3141" w:rsidP="00F67BE7">
            <w:pPr>
              <w:pStyle w:val="Textintable"/>
              <w:tabs>
                <w:tab w:val="left" w:pos="703"/>
              </w:tabs>
              <w:ind w:left="703" w:hanging="703"/>
              <w:jc w:val="both"/>
            </w:pPr>
            <w:r>
              <w:t>[JSON]</w:t>
            </w:r>
            <w:r>
              <w:tab/>
              <w:t>JSON object specifying the exact configuration for this plugin. See the next paragraph for details.</w:t>
            </w:r>
          </w:p>
        </w:tc>
      </w:tr>
    </w:tbl>
    <w:p w14:paraId="6773A271" w14:textId="77777777" w:rsidR="00FC19CC" w:rsidRDefault="00FC19CC"/>
    <w:p w14:paraId="5A2BBC4A" w14:textId="77777777" w:rsidR="00FC19CC" w:rsidRDefault="008F3141">
      <w:r>
        <w:t>Configuration of the controller:</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043BECC"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AE34AA8" w14:textId="77777777" w:rsidR="00FC19CC" w:rsidRDefault="008F3141">
            <w:pPr>
              <w:pStyle w:val="Textintable"/>
            </w:pPr>
            <w:proofErr w:type="spellStart"/>
            <w:r>
              <w:t>ttl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CB3FED3" w14:textId="67C686DD" w:rsidR="00FC19CC" w:rsidRDefault="008F3141" w:rsidP="00F67BE7">
            <w:pPr>
              <w:pStyle w:val="Textintable"/>
              <w:tabs>
                <w:tab w:val="left" w:pos="703"/>
              </w:tabs>
              <w:ind w:left="703" w:hanging="703"/>
              <w:jc w:val="both"/>
            </w:pPr>
            <w:r>
              <w:t>[uint8]</w:t>
            </w:r>
            <w:r>
              <w:tab/>
              <w:t xml:space="preserve">Defines the TTL to be set on the broadcast package for </w:t>
            </w:r>
            <w:r>
              <w:rPr>
                <w:rFonts w:eastAsia="Cambria"/>
              </w:rPr>
              <w:fldChar w:fldCharType="begin"/>
            </w:r>
            <w:r>
              <w:rPr>
                <w:rFonts w:eastAsia="Cambria"/>
              </w:rPr>
              <w:instrText>DOCPROPERTY "Framework"</w:instrText>
            </w:r>
            <w:r>
              <w:rPr>
                <w:rFonts w:eastAsia="Cambria"/>
              </w:rPr>
              <w:fldChar w:fldCharType="separate"/>
            </w:r>
            <w:proofErr w:type="spellStart"/>
            <w:r w:rsidR="006A614F">
              <w:rPr>
                <w:rFonts w:eastAsia="Cambria"/>
              </w:rPr>
              <w:t>WPEFramework</w:t>
            </w:r>
            <w:proofErr w:type="spellEnd"/>
            <w:r>
              <w:rPr>
                <w:rFonts w:eastAsia="Cambria"/>
              </w:rPr>
              <w:fldChar w:fldCharType="end"/>
            </w:r>
            <w:r>
              <w:t xml:space="preserve"> discovery in the network. Default: 1.</w:t>
            </w:r>
          </w:p>
        </w:tc>
      </w:tr>
      <w:tr w:rsidR="00FC19CC" w14:paraId="3B5DB34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41FB38EE" w14:textId="77777777" w:rsidR="00FC19CC" w:rsidRDefault="008F3141">
            <w:pPr>
              <w:pStyle w:val="Textintable"/>
            </w:pPr>
            <w:r>
              <w:t>resumes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5DC3CB5E" w14:textId="7D989AAD" w:rsidR="00FC19CC" w:rsidRDefault="008F3141" w:rsidP="00F67BE7">
            <w:pPr>
              <w:pStyle w:val="Textintable"/>
              <w:tabs>
                <w:tab w:val="left" w:pos="703"/>
              </w:tabs>
              <w:ind w:left="703" w:hanging="703"/>
              <w:jc w:val="both"/>
            </w:pPr>
            <w:r>
              <w:t>[string]</w:t>
            </w:r>
            <w:r>
              <w:tab/>
              <w:t xml:space="preserve">JSON Array of call signs that have an </w:t>
            </w:r>
            <w:proofErr w:type="spellStart"/>
            <w:r>
              <w:t>IStateControl</w:t>
            </w:r>
            <w:proofErr w:type="spellEnd"/>
            <w:r>
              <w:t xml:space="preserve"> interface (suspend/resume behavior) and need a resume at startup. By definition, if a plugin supports the </w:t>
            </w:r>
            <w:proofErr w:type="spellStart"/>
            <w:r>
              <w:t>IStateControl</w:t>
            </w:r>
            <w:proofErr w:type="spellEnd"/>
            <w:r>
              <w:t xml:space="preserve"> interface and the “</w:t>
            </w:r>
            <w:proofErr w:type="spellStart"/>
            <w:r>
              <w:t>autostart</w:t>
            </w:r>
            <w:proofErr w:type="spellEnd"/>
            <w:r>
              <w:t>” is set to true, it means that the plugin gets activated at startup, but remains in the suspended state. If the call sign of such a plugin is in this list, during startup, it automatically gets resumed.</w:t>
            </w:r>
          </w:p>
        </w:tc>
      </w:tr>
      <w:tr w:rsidR="00FC19CC" w14:paraId="023C2A1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4B2CA37" w14:textId="77777777" w:rsidR="00FC19CC" w:rsidRDefault="008F3141">
            <w:r>
              <w:rPr>
                <w:sz w:val="18"/>
                <w:szCs w:val="18"/>
              </w:rPr>
              <w:t>subsystems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2A044E4A" w14:textId="77777777" w:rsidR="00FC19CC" w:rsidRDefault="008F3141" w:rsidP="00F67BE7">
            <w:pPr>
              <w:pStyle w:val="Textintable"/>
              <w:ind w:left="720" w:hanging="720"/>
              <w:jc w:val="both"/>
            </w:pPr>
            <w:r>
              <w:rPr>
                <w:rFonts w:asciiTheme="minorHAnsi" w:eastAsiaTheme="minorEastAsia" w:hAnsiTheme="minorHAnsi"/>
              </w:rPr>
              <w:t xml:space="preserve">[string] </w:t>
            </w:r>
            <w:r w:rsidRPr="00F67BE7">
              <w:rPr>
                <w:rFonts w:eastAsiaTheme="minorEastAsia" w:cs="Arial"/>
              </w:rPr>
              <w:t>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14:paraId="6B53A6E5" w14:textId="77777777" w:rsidR="00FC19CC" w:rsidRDefault="008F3141">
      <w:pPr>
        <w:pStyle w:val="Kop2"/>
        <w:numPr>
          <w:ilvl w:val="1"/>
          <w:numId w:val="4"/>
        </w:numPr>
      </w:pPr>
      <w:bookmarkStart w:id="983" w:name="_Toc370376426"/>
      <w:bookmarkStart w:id="984" w:name="_Toc496167972"/>
      <w:bookmarkStart w:id="985" w:name="_Toc527025473"/>
      <w:bookmarkStart w:id="986" w:name="_Toc2843243"/>
      <w:bookmarkEnd w:id="983"/>
      <w:bookmarkEnd w:id="984"/>
      <w:bookmarkEnd w:id="985"/>
      <w:r>
        <w:t>Application Programming Interface (API)</w:t>
      </w:r>
      <w:bookmarkStart w:id="987" w:name="_Toc527025474"/>
      <w:bookmarkStart w:id="988" w:name="_Toc370376427"/>
      <w:bookmarkEnd w:id="986"/>
      <w:bookmarkEnd w:id="987"/>
      <w:bookmarkEnd w:id="988"/>
    </w:p>
    <w:p w14:paraId="03368EC4" w14:textId="57475E6B" w:rsidR="00FC19CC" w:rsidRDefault="008F3141">
      <w:pPr>
        <w:pStyle w:val="Kop3"/>
        <w:numPr>
          <w:ilvl w:val="2"/>
          <w:numId w:val="4"/>
        </w:numPr>
      </w:pPr>
      <w:r>
        <w:fldChar w:fldCharType="begin"/>
      </w:r>
      <w:r>
        <w:instrText>DOCPROPERTY "Framework"</w:instrText>
      </w:r>
      <w:r>
        <w:fldChar w:fldCharType="separate"/>
      </w:r>
      <w:bookmarkStart w:id="989" w:name="_Toc2843244"/>
      <w:proofErr w:type="spellStart"/>
      <w:r w:rsidR="006A614F">
        <w:t>WPEFramework</w:t>
      </w:r>
      <w:proofErr w:type="spellEnd"/>
      <w:r>
        <w:fldChar w:fldCharType="end"/>
      </w:r>
      <w:bookmarkStart w:id="990" w:name="_Toc527025475"/>
      <w:r>
        <w:t xml:space="preserve"> status information</w:t>
      </w:r>
      <w:bookmarkEnd w:id="989"/>
      <w:bookmarkEnd w:id="990"/>
    </w:p>
    <w:p w14:paraId="5F0F9426" w14:textId="77777777" w:rsidR="00FC19CC" w:rsidRDefault="008F3141" w:rsidP="00F67BE7">
      <w:pPr>
        <w:jc w:val="both"/>
      </w:pPr>
      <w:r>
        <w:t>Using this method all information, related to a links, plugins, and running servers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187217E4"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3B35051"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11D3474" w14:textId="77777777" w:rsidR="00FC19CC" w:rsidRDefault="008F3141">
            <w:pPr>
              <w:pStyle w:val="Textintable"/>
              <w:rPr>
                <w:rFonts w:ascii="Courier" w:hAnsi="Courier"/>
              </w:rPr>
            </w:pPr>
            <w:r>
              <w:rPr>
                <w:rFonts w:ascii="Courier" w:hAnsi="Courier"/>
              </w:rPr>
              <w:t>GET /Service/Controller</w:t>
            </w:r>
          </w:p>
        </w:tc>
      </w:tr>
      <w:tr w:rsidR="00FC19CC" w14:paraId="39666B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C0B3FD2"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69C4BC3" w14:textId="77777777" w:rsidR="00FC19CC" w:rsidRDefault="008F3141">
            <w:pPr>
              <w:pStyle w:val="Textintable"/>
              <w:rPr>
                <w:rFonts w:ascii="Courier" w:hAnsi="Courier"/>
              </w:rPr>
            </w:pPr>
            <w:r>
              <w:rPr>
                <w:rFonts w:ascii="Courier" w:hAnsi="Courier"/>
              </w:rPr>
              <w:t>HTTP/1.1 200 OK</w:t>
            </w:r>
          </w:p>
          <w:p w14:paraId="35131DAE" w14:textId="77777777" w:rsidR="00FC19CC" w:rsidRDefault="008F3141">
            <w:pPr>
              <w:pStyle w:val="Textintable"/>
              <w:rPr>
                <w:rFonts w:ascii="Courier" w:hAnsi="Courier"/>
              </w:rPr>
            </w:pPr>
            <w:r>
              <w:rPr>
                <w:rFonts w:ascii="Courier" w:hAnsi="Courier"/>
              </w:rPr>
              <w:t xml:space="preserve">{ { </w:t>
            </w:r>
            <w:proofErr w:type="spellStart"/>
            <w:r>
              <w:rPr>
                <w:rFonts w:ascii="Courier" w:hAnsi="Courier"/>
              </w:rPr>
              <w:t>link_info</w:t>
            </w:r>
            <w:proofErr w:type="spellEnd"/>
            <w:r>
              <w:rPr>
                <w:rFonts w:ascii="Courier" w:hAnsi="Courier"/>
              </w:rPr>
              <w:t xml:space="preserve">}, { </w:t>
            </w:r>
            <w:proofErr w:type="spellStart"/>
            <w:r>
              <w:rPr>
                <w:rFonts w:ascii="Courier" w:hAnsi="Courier"/>
              </w:rPr>
              <w:t>plugin_info</w:t>
            </w:r>
            <w:proofErr w:type="spellEnd"/>
            <w:r>
              <w:rPr>
                <w:rFonts w:ascii="Courier" w:hAnsi="Courier"/>
              </w:rPr>
              <w:t xml:space="preserve"> }, {</w:t>
            </w:r>
            <w:proofErr w:type="spellStart"/>
            <w:r>
              <w:rPr>
                <w:rFonts w:ascii="Courier" w:hAnsi="Courier"/>
              </w:rPr>
              <w:t>process_info</w:t>
            </w:r>
            <w:proofErr w:type="spellEnd"/>
            <w:r>
              <w:rPr>
                <w:rFonts w:ascii="Courier" w:hAnsi="Courier"/>
              </w:rPr>
              <w:t xml:space="preserve">} } </w:t>
            </w:r>
          </w:p>
        </w:tc>
      </w:tr>
    </w:tbl>
    <w:p w14:paraId="293C145F" w14:textId="77777777" w:rsidR="00FC19CC" w:rsidRDefault="00FC19CC"/>
    <w:p w14:paraId="00E65748" w14:textId="77777777" w:rsidR="00FC19CC" w:rsidRDefault="008F3141">
      <w:pPr>
        <w:pStyle w:val="Kop3"/>
        <w:numPr>
          <w:ilvl w:val="2"/>
          <w:numId w:val="4"/>
        </w:numPr>
      </w:pPr>
      <w:bookmarkStart w:id="991" w:name="_Toc370376429"/>
      <w:bookmarkStart w:id="992" w:name="_Toc527025476"/>
      <w:bookmarkStart w:id="993" w:name="_Toc2843245"/>
      <w:bookmarkEnd w:id="991"/>
      <w:r>
        <w:t>Plugin Information</w:t>
      </w:r>
      <w:bookmarkEnd w:id="992"/>
      <w:bookmarkEnd w:id="993"/>
    </w:p>
    <w:p w14:paraId="1FAF25AC" w14:textId="77777777" w:rsidR="00FC19CC" w:rsidRDefault="008F3141">
      <w:r>
        <w:t>Using this method all information, related to a plugin can be requested.</w:t>
      </w:r>
    </w:p>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64F5063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D44FA06"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A38828B" w14:textId="77777777" w:rsidR="00FC19CC" w:rsidRDefault="008F3141">
            <w:pPr>
              <w:pStyle w:val="Textintable"/>
              <w:rPr>
                <w:rFonts w:ascii="Courier" w:hAnsi="Courier"/>
              </w:rPr>
            </w:pPr>
            <w:r>
              <w:rPr>
                <w:rFonts w:ascii="Courier" w:hAnsi="Courier"/>
              </w:rPr>
              <w:t>GET /Service/Controller/Plugin/</w:t>
            </w:r>
            <w:r>
              <w:rPr>
                <w:rFonts w:ascii="Courier" w:hAnsi="Courier"/>
                <w:i/>
                <w:u w:val="single"/>
              </w:rPr>
              <w:t>&lt;Callsign&gt;</w:t>
            </w:r>
          </w:p>
        </w:tc>
      </w:tr>
      <w:tr w:rsidR="00FC19CC" w14:paraId="6E85FF8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6FB796B"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86DBBC4" w14:textId="77777777" w:rsidR="00FC19CC" w:rsidRDefault="008F3141">
            <w:pPr>
              <w:pStyle w:val="Textintable"/>
              <w:rPr>
                <w:rFonts w:ascii="Courier" w:hAnsi="Courier"/>
              </w:rPr>
            </w:pPr>
            <w:r>
              <w:rPr>
                <w:rFonts w:ascii="Courier" w:hAnsi="Courier"/>
              </w:rPr>
              <w:t>HTTP/1.1 200 OK</w:t>
            </w:r>
          </w:p>
          <w:p w14:paraId="44C90307"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plugin_info</w:t>
            </w:r>
            <w:proofErr w:type="spellEnd"/>
            <w:r>
              <w:rPr>
                <w:rFonts w:ascii="Courier" w:hAnsi="Courier"/>
              </w:rPr>
              <w:t xml:space="preserve"> } </w:t>
            </w:r>
          </w:p>
        </w:tc>
      </w:tr>
    </w:tbl>
    <w:p w14:paraId="25A9C686" w14:textId="77777777" w:rsidR="00FC19CC" w:rsidRDefault="008F3141">
      <w:pPr>
        <w:pStyle w:val="Kop3"/>
        <w:numPr>
          <w:ilvl w:val="2"/>
          <w:numId w:val="4"/>
        </w:numPr>
      </w:pPr>
      <w:bookmarkStart w:id="994" w:name="_Toc527025477"/>
      <w:bookmarkStart w:id="995" w:name="_Toc2843246"/>
      <w:r>
        <w:lastRenderedPageBreak/>
        <w:t>All Plugins Information</w:t>
      </w:r>
      <w:bookmarkEnd w:id="994"/>
      <w:bookmarkEnd w:id="995"/>
    </w:p>
    <w:p w14:paraId="7D31D7B8" w14:textId="77777777" w:rsidR="00FC19CC" w:rsidRDefault="008F3141">
      <w:r>
        <w:t>Using this method information on all plugins can be requested</w:t>
      </w:r>
    </w:p>
    <w:p w14:paraId="7C2DB44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53CB65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0696974"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6FF2509" w14:textId="77777777" w:rsidR="00FC19CC" w:rsidRDefault="008F3141">
            <w:pPr>
              <w:pStyle w:val="Textintable"/>
              <w:rPr>
                <w:rFonts w:ascii="Courier" w:eastAsia="Courier" w:hAnsi="Courier" w:cs="Courier"/>
              </w:rPr>
            </w:pPr>
            <w:r>
              <w:rPr>
                <w:rFonts w:ascii="Courier" w:eastAsia="Courier" w:hAnsi="Courier" w:cs="Courier"/>
              </w:rPr>
              <w:t>GET /Service/Controller/Plugins</w:t>
            </w:r>
          </w:p>
        </w:tc>
      </w:tr>
      <w:tr w:rsidR="00FC19CC" w14:paraId="2246232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652B26CD"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37C7D75" w14:textId="77777777" w:rsidR="00FC19CC" w:rsidRDefault="008F3141">
            <w:pPr>
              <w:pStyle w:val="Textintable"/>
              <w:rPr>
                <w:rFonts w:ascii="Courier" w:eastAsia="Courier" w:hAnsi="Courier" w:cs="Courier"/>
              </w:rPr>
            </w:pPr>
            <w:r>
              <w:rPr>
                <w:rFonts w:ascii="Courier" w:eastAsia="Courier" w:hAnsi="Courier" w:cs="Courier"/>
              </w:rPr>
              <w:t>HTTP/1.1 200 OK</w:t>
            </w:r>
          </w:p>
          <w:p w14:paraId="19E5DC6E" w14:textId="77777777" w:rsidR="00FC19CC" w:rsidRDefault="008F3141">
            <w:pPr>
              <w:pStyle w:val="Textintable"/>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plugins_info</w:t>
            </w:r>
            <w:proofErr w:type="spellEnd"/>
            <w:r>
              <w:rPr>
                <w:rFonts w:ascii="Courier" w:eastAsia="Courier" w:hAnsi="Courier" w:cs="Courier"/>
              </w:rPr>
              <w:t xml:space="preserve"> } </w:t>
            </w:r>
          </w:p>
        </w:tc>
      </w:tr>
    </w:tbl>
    <w:p w14:paraId="77BF7C09" w14:textId="77777777" w:rsidR="00FC19CC" w:rsidRDefault="008F3141">
      <w:pPr>
        <w:pStyle w:val="Kop3"/>
        <w:numPr>
          <w:ilvl w:val="2"/>
          <w:numId w:val="4"/>
        </w:numPr>
      </w:pPr>
      <w:bookmarkStart w:id="996" w:name="_Toc370376430"/>
      <w:bookmarkStart w:id="997" w:name="_Toc527025478"/>
      <w:bookmarkStart w:id="998" w:name="_Toc2843247"/>
      <w:bookmarkEnd w:id="996"/>
      <w:r>
        <w:t>Link information</w:t>
      </w:r>
      <w:bookmarkEnd w:id="997"/>
      <w:bookmarkEnd w:id="998"/>
    </w:p>
    <w:p w14:paraId="0806628E" w14:textId="77777777" w:rsidR="00FC19CC" w:rsidRDefault="008F3141">
      <w:r>
        <w:t>Using this method all information, related to a link can be requested.</w:t>
      </w:r>
    </w:p>
    <w:p w14:paraId="77FF89AB"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0185C5D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21516C25" w14:textId="77777777" w:rsidR="00FC19CC" w:rsidRDefault="008F314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BAE8734" w14:textId="77777777" w:rsidR="00FC19CC" w:rsidRDefault="008F3141">
            <w:pPr>
              <w:pStyle w:val="Textintable"/>
              <w:rPr>
                <w:rFonts w:ascii="Courier" w:hAnsi="Courier"/>
              </w:rPr>
            </w:pPr>
            <w:r>
              <w:rPr>
                <w:rFonts w:ascii="Courier" w:hAnsi="Courier"/>
              </w:rPr>
              <w:t>GET /Service/Controller/Links</w:t>
            </w:r>
            <w:r>
              <w:rPr>
                <w:rFonts w:ascii="Courier" w:hAnsi="Courier"/>
              </w:rPr>
              <w:tab/>
            </w:r>
            <w:r>
              <w:rPr>
                <w:rFonts w:ascii="Courier" w:hAnsi="Courier"/>
              </w:rPr>
              <w:tab/>
            </w:r>
            <w:r>
              <w:rPr>
                <w:rFonts w:ascii="Courier" w:hAnsi="Courier"/>
              </w:rPr>
              <w:tab/>
            </w:r>
            <w:r>
              <w:rPr>
                <w:rFonts w:ascii="Courier" w:hAnsi="Courier"/>
              </w:rPr>
              <w:tab/>
            </w:r>
          </w:p>
        </w:tc>
      </w:tr>
      <w:tr w:rsidR="00FC19CC" w14:paraId="2A1E3F6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04036475"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11319B73" w14:textId="77777777" w:rsidR="00FC19CC" w:rsidRDefault="008F3141">
            <w:pPr>
              <w:pStyle w:val="Textintable"/>
              <w:rPr>
                <w:rFonts w:ascii="Courier" w:hAnsi="Courier"/>
              </w:rPr>
            </w:pPr>
            <w:r>
              <w:rPr>
                <w:rFonts w:ascii="Courier" w:hAnsi="Courier"/>
              </w:rPr>
              <w:t>HTTP/1.1 200 OK</w:t>
            </w:r>
          </w:p>
          <w:p w14:paraId="37253991" w14:textId="77777777" w:rsidR="00FC19CC" w:rsidRDefault="008F3141">
            <w:pPr>
              <w:pStyle w:val="Textintable"/>
              <w:rPr>
                <w:rFonts w:ascii="Courier" w:hAnsi="Courier"/>
              </w:rPr>
            </w:pPr>
            <w:r>
              <w:rPr>
                <w:rFonts w:ascii="Courier" w:hAnsi="Courier"/>
              </w:rPr>
              <w:t xml:space="preserve">{ </w:t>
            </w:r>
            <w:proofErr w:type="spellStart"/>
            <w:r>
              <w:rPr>
                <w:rFonts w:ascii="Courier" w:hAnsi="Courier"/>
              </w:rPr>
              <w:t>link_info</w:t>
            </w:r>
            <w:proofErr w:type="spellEnd"/>
            <w:r>
              <w:rPr>
                <w:rFonts w:ascii="Courier" w:hAnsi="Courier"/>
              </w:rPr>
              <w:t xml:space="preserve"> } </w:t>
            </w:r>
          </w:p>
        </w:tc>
      </w:tr>
    </w:tbl>
    <w:p w14:paraId="65725822" w14:textId="77777777" w:rsidR="00FC19CC" w:rsidRDefault="008F3141">
      <w:pPr>
        <w:pStyle w:val="Kop3"/>
        <w:numPr>
          <w:ilvl w:val="2"/>
          <w:numId w:val="4"/>
        </w:numPr>
      </w:pPr>
      <w:bookmarkStart w:id="999" w:name="_Toc527025479"/>
      <w:bookmarkStart w:id="1000" w:name="_Toc2843248"/>
      <w:r>
        <w:t>Environment Value</w:t>
      </w:r>
      <w:bookmarkEnd w:id="999"/>
      <w:bookmarkEnd w:id="1000"/>
    </w:p>
    <w:p w14:paraId="6EABFFC4" w14:textId="77777777" w:rsidR="00FC19CC" w:rsidRDefault="008F3141">
      <w:r>
        <w:t>Using this method the value of an Environment variable can be requested</w:t>
      </w:r>
    </w:p>
    <w:p w14:paraId="5780063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E0755C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57BBB0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6C210B2" w14:textId="77777777" w:rsidR="00FC19CC" w:rsidRDefault="008F3141">
            <w:pPr>
              <w:pStyle w:val="Textintable"/>
              <w:rPr>
                <w:rFonts w:ascii="Courier" w:eastAsia="Courier" w:hAnsi="Courier" w:cs="Courier"/>
              </w:rPr>
            </w:pPr>
            <w:r>
              <w:rPr>
                <w:rFonts w:ascii="Courier" w:eastAsia="Courier" w:hAnsi="Courier" w:cs="Courier"/>
              </w:rPr>
              <w:t>GET /Service/Controller/Environment/</w:t>
            </w:r>
            <w:r>
              <w:rPr>
                <w:rFonts w:ascii="Courier" w:eastAsia="Courier" w:hAnsi="Courier" w:cs="Courier"/>
                <w:i/>
                <w:iCs/>
                <w:u w:val="single"/>
              </w:rPr>
              <w:t>&lt;Variable Name&gt;</w:t>
            </w:r>
          </w:p>
        </w:tc>
      </w:tr>
      <w:tr w:rsidR="00FC19CC" w14:paraId="4E776B5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71A5D4"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4F39240" w14:textId="77777777" w:rsidR="00FC19CC" w:rsidRDefault="008F3141">
            <w:pPr>
              <w:pStyle w:val="Textintable"/>
              <w:rPr>
                <w:rFonts w:ascii="Courier" w:eastAsia="Courier" w:hAnsi="Courier" w:cs="Courier"/>
              </w:rPr>
            </w:pPr>
            <w:r>
              <w:rPr>
                <w:rFonts w:ascii="Courier" w:eastAsia="Courier" w:hAnsi="Courier" w:cs="Courier"/>
              </w:rPr>
              <w:t>HTTP/1.1 200 OK</w:t>
            </w:r>
          </w:p>
          <w:p w14:paraId="6F3E9217" w14:textId="77777777" w:rsidR="00FC19CC" w:rsidRDefault="008F3141">
            <w:pPr>
              <w:pStyle w:val="Textintable"/>
              <w:rPr>
                <w:rFonts w:ascii="Courier" w:eastAsia="Courier" w:hAnsi="Courier" w:cs="Courier"/>
              </w:rPr>
            </w:pPr>
            <w:r>
              <w:rPr>
                <w:rFonts w:ascii="Courier" w:eastAsia="Courier" w:hAnsi="Courier" w:cs="Courier"/>
              </w:rPr>
              <w:t xml:space="preserve">{ variable value } </w:t>
            </w:r>
          </w:p>
        </w:tc>
      </w:tr>
      <w:tr w:rsidR="00FC19CC" w14:paraId="0D65BD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65D2971" w14:textId="77777777" w:rsidR="00FC19CC" w:rsidRDefault="008F3141">
            <w:pPr>
              <w:pStyle w:val="Textintable"/>
              <w:rPr>
                <w:rFonts w:asciiTheme="minorHAnsi" w:eastAsiaTheme="minorEastAsia" w:hAnsiTheme="minorHAnsi"/>
              </w:rPr>
            </w:pPr>
            <w:r>
              <w:rPr>
                <w:rFonts w:asciiTheme="minorHAnsi" w:eastAsiaTheme="minorEastAsia" w:hAnsiTheme="minorHAnsi"/>
              </w:rPr>
              <w:t>Failure:</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F0BA92B" w14:textId="77777777" w:rsidR="00FC19CC" w:rsidRDefault="008F3141">
            <w:pPr>
              <w:rPr>
                <w:rFonts w:ascii="Courier" w:eastAsia="Courier" w:hAnsi="Courier" w:cs="Courier"/>
              </w:rPr>
            </w:pPr>
            <w:r>
              <w:rPr>
                <w:rFonts w:ascii="Courier" w:eastAsia="Courier" w:hAnsi="Courier" w:cs="Courier"/>
              </w:rPr>
              <w:t>HTTP/1.1 204 Environment variable does not exist</w:t>
            </w:r>
          </w:p>
        </w:tc>
      </w:tr>
    </w:tbl>
    <w:p w14:paraId="132959C8" w14:textId="77777777" w:rsidR="00FC19CC" w:rsidRDefault="008F3141">
      <w:pPr>
        <w:pStyle w:val="Kop3"/>
        <w:numPr>
          <w:ilvl w:val="2"/>
          <w:numId w:val="4"/>
        </w:numPr>
      </w:pPr>
      <w:bookmarkStart w:id="1001" w:name="_Toc527025480"/>
      <w:bookmarkStart w:id="1002" w:name="_Toc2843249"/>
      <w:r>
        <w:t>Configuration String</w:t>
      </w:r>
      <w:bookmarkEnd w:id="1001"/>
      <w:bookmarkEnd w:id="1002"/>
    </w:p>
    <w:p w14:paraId="34660448" w14:textId="77777777" w:rsidR="00FC19CC" w:rsidRDefault="008F3141">
      <w:r>
        <w:t>Using this method the configuration for a service can be requested</w:t>
      </w:r>
    </w:p>
    <w:p w14:paraId="48BF0197"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6DB33EF3"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62ACE9FA"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1E98F9C8" w14:textId="77777777" w:rsidR="00FC19CC" w:rsidRDefault="008F3141">
            <w:pPr>
              <w:pStyle w:val="Textintable"/>
              <w:rPr>
                <w:rFonts w:ascii="Courier" w:eastAsia="Courier" w:hAnsi="Courier" w:cs="Courier"/>
              </w:rPr>
            </w:pPr>
            <w:r>
              <w:rPr>
                <w:rFonts w:ascii="Courier" w:eastAsia="Courier" w:hAnsi="Courier" w:cs="Courier"/>
              </w:rPr>
              <w:t>GET /Service/Controller/Configuration/</w:t>
            </w:r>
            <w:r>
              <w:rPr>
                <w:rFonts w:ascii="Courier" w:eastAsia="Courier" w:hAnsi="Courier" w:cs="Courier"/>
                <w:i/>
                <w:iCs/>
                <w:u w:val="single"/>
              </w:rPr>
              <w:t>&lt;Service Name&gt;</w:t>
            </w:r>
          </w:p>
        </w:tc>
      </w:tr>
      <w:tr w:rsidR="00FC19CC" w14:paraId="7535DE5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1082F38E"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0AC64B0F" w14:textId="77777777" w:rsidR="00FC19CC" w:rsidRDefault="008F3141">
            <w:pPr>
              <w:pStyle w:val="Textintable"/>
              <w:rPr>
                <w:rFonts w:ascii="Courier" w:eastAsia="Courier" w:hAnsi="Courier" w:cs="Courier"/>
              </w:rPr>
            </w:pPr>
            <w:r>
              <w:rPr>
                <w:rFonts w:ascii="Courier" w:eastAsia="Courier" w:hAnsi="Courier" w:cs="Courier"/>
              </w:rPr>
              <w:t>HTTP/1.1 200 OK</w:t>
            </w:r>
          </w:p>
          <w:p w14:paraId="743A21F6" w14:textId="77777777" w:rsidR="00FC19CC" w:rsidRDefault="008F3141">
            <w:pPr>
              <w:pStyle w:val="Textintable"/>
              <w:rPr>
                <w:rFonts w:ascii="Courier" w:eastAsia="Courier" w:hAnsi="Courier" w:cs="Courier"/>
              </w:rPr>
            </w:pPr>
            <w:r>
              <w:rPr>
                <w:rFonts w:ascii="Courier" w:eastAsia="Courier" w:hAnsi="Courier" w:cs="Courier"/>
              </w:rPr>
              <w:t xml:space="preserve">{ configuration JSON string } </w:t>
            </w:r>
          </w:p>
        </w:tc>
      </w:tr>
    </w:tbl>
    <w:p w14:paraId="2E9E9E52" w14:textId="77777777" w:rsidR="00FC19CC" w:rsidRDefault="008F3141">
      <w:pPr>
        <w:pStyle w:val="Kop3"/>
        <w:numPr>
          <w:ilvl w:val="2"/>
          <w:numId w:val="4"/>
        </w:numPr>
      </w:pPr>
      <w:bookmarkStart w:id="1003" w:name="_Toc527025481"/>
      <w:bookmarkStart w:id="1004" w:name="_Toc2843250"/>
      <w:r>
        <w:t>Process information</w:t>
      </w:r>
      <w:bookmarkEnd w:id="1003"/>
      <w:bookmarkEnd w:id="1004"/>
    </w:p>
    <w:p w14:paraId="162C81FD" w14:textId="77777777" w:rsidR="00FC19CC" w:rsidRDefault="008F3141">
      <w:r>
        <w:t>Using this method information on the process can be requested</w:t>
      </w:r>
    </w:p>
    <w:p w14:paraId="4483845A"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1E9AA281"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04794871"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BDCBF10"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/Service/Controller/Process</w:t>
            </w:r>
          </w:p>
        </w:tc>
      </w:tr>
      <w:tr w:rsidR="00FC19CC" w14:paraId="17229B4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D58F29A"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485FB937" w14:textId="77777777" w:rsidR="00FC19CC" w:rsidRDefault="008F3141">
            <w:pPr>
              <w:pStyle w:val="Textintable"/>
              <w:rPr>
                <w:rFonts w:ascii="Courier" w:eastAsia="Courier" w:hAnsi="Courier" w:cs="Courier"/>
              </w:rPr>
            </w:pPr>
            <w:r>
              <w:rPr>
                <w:rFonts w:ascii="Courier" w:eastAsia="Courier" w:hAnsi="Courier" w:cs="Courier"/>
              </w:rPr>
              <w:t>HTTP/1.1 200 OK</w:t>
            </w:r>
          </w:p>
          <w:p w14:paraId="1B514075" w14:textId="77777777" w:rsidR="00FC19CC" w:rsidRDefault="008F3141">
            <w:pPr>
              <w:pStyle w:val="Textintable"/>
              <w:rPr>
                <w:rFonts w:ascii="Courier" w:eastAsia="Courier" w:hAnsi="Courier" w:cs="Courier"/>
              </w:rPr>
            </w:pPr>
            <w:r>
              <w:rPr>
                <w:rFonts w:ascii="Courier" w:eastAsia="Courier" w:hAnsi="Courier" w:cs="Courier"/>
              </w:rPr>
              <w:t xml:space="preserve">{ process information } </w:t>
            </w:r>
          </w:p>
        </w:tc>
      </w:tr>
    </w:tbl>
    <w:p w14:paraId="25ACA7CD" w14:textId="77777777" w:rsidR="00FC19CC" w:rsidRDefault="008F3141">
      <w:pPr>
        <w:pStyle w:val="Kop3"/>
        <w:numPr>
          <w:ilvl w:val="2"/>
          <w:numId w:val="4"/>
        </w:numPr>
      </w:pPr>
      <w:bookmarkStart w:id="1005" w:name="_Toc527025482"/>
      <w:bookmarkStart w:id="1006" w:name="_Toc2843251"/>
      <w:r>
        <w:t>Discovery Information</w:t>
      </w:r>
      <w:bookmarkEnd w:id="1005"/>
      <w:bookmarkEnd w:id="1006"/>
    </w:p>
    <w:p w14:paraId="6BAE1A3E" w14:textId="77777777" w:rsidR="00FC19CC" w:rsidRDefault="008F3141">
      <w:r>
        <w:t>Using this method discovery information can be requested</w:t>
      </w:r>
    </w:p>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34C2A81A"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ADD2C02"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51EE0F02" w14:textId="77777777" w:rsidR="00FC19CC" w:rsidRDefault="008F3141">
            <w:pPr>
              <w:pStyle w:val="Textintable"/>
              <w:rPr>
                <w:rFonts w:ascii="Courier" w:eastAsia="Courier" w:hAnsi="Courier" w:cs="Courier"/>
                <w:i/>
                <w:iCs/>
                <w:u w:val="single"/>
              </w:rPr>
            </w:pPr>
            <w:r>
              <w:rPr>
                <w:rFonts w:ascii="Courier" w:eastAsia="Courier" w:hAnsi="Courier" w:cs="Courier"/>
              </w:rPr>
              <w:t>GET /Service/Controller/Discovery</w:t>
            </w:r>
          </w:p>
        </w:tc>
      </w:tr>
      <w:tr w:rsidR="00FC19CC" w14:paraId="17803AA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2AB7C843" w14:textId="77777777" w:rsidR="00FC19CC" w:rsidRDefault="008F3141">
            <w:pPr>
              <w:pStyle w:val="Textintable"/>
              <w:rPr>
                <w:rFonts w:asciiTheme="minorHAnsi" w:eastAsiaTheme="minorEastAsia" w:hAnsiTheme="minorHAnsi"/>
              </w:rPr>
            </w:pPr>
            <w:r>
              <w:rPr>
                <w:rFonts w:asciiTheme="minorHAnsi" w:eastAsiaTheme="minorEastAsia" w:hAnsiTheme="minorHAnsi"/>
              </w:rPr>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678A6B82" w14:textId="77777777" w:rsidR="00FC19CC" w:rsidRDefault="008F3141">
            <w:pPr>
              <w:pStyle w:val="Textintable"/>
              <w:rPr>
                <w:rFonts w:ascii="Courier" w:eastAsia="Courier" w:hAnsi="Courier" w:cs="Courier"/>
              </w:rPr>
            </w:pPr>
            <w:r>
              <w:rPr>
                <w:rFonts w:ascii="Courier" w:eastAsia="Courier" w:hAnsi="Courier" w:cs="Courier"/>
              </w:rPr>
              <w:t>HTTP/1.1 200 OK</w:t>
            </w:r>
          </w:p>
          <w:p w14:paraId="444B4AC5" w14:textId="77777777" w:rsidR="00FC19CC" w:rsidRDefault="008F3141">
            <w:pPr>
              <w:pStyle w:val="Textintable"/>
              <w:rPr>
                <w:rFonts w:ascii="Courier" w:eastAsia="Courier" w:hAnsi="Courier" w:cs="Courier"/>
              </w:rPr>
            </w:pPr>
            <w:r>
              <w:rPr>
                <w:rFonts w:ascii="Courier" w:eastAsia="Courier" w:hAnsi="Courier" w:cs="Courier"/>
              </w:rPr>
              <w:t xml:space="preserve">{ Discovery information } </w:t>
            </w:r>
          </w:p>
        </w:tc>
      </w:tr>
    </w:tbl>
    <w:p w14:paraId="2D575018" w14:textId="77777777" w:rsidR="00FC19CC" w:rsidRDefault="008F3141">
      <w:pPr>
        <w:pStyle w:val="Kop3"/>
        <w:numPr>
          <w:ilvl w:val="2"/>
          <w:numId w:val="4"/>
        </w:numPr>
      </w:pPr>
      <w:bookmarkStart w:id="1007" w:name="_Toc527025483"/>
      <w:bookmarkStart w:id="1008" w:name="_Toc2843252"/>
      <w:r>
        <w:t>Subsystems</w:t>
      </w:r>
      <w:bookmarkEnd w:id="1007"/>
      <w:bookmarkEnd w:id="1008"/>
    </w:p>
    <w:p w14:paraId="09A87560" w14:textId="77777777" w:rsidR="00FC19CC" w:rsidRDefault="008F3141">
      <w:r>
        <w:t>Using this method the status of the Subsystems can be requested</w:t>
      </w:r>
    </w:p>
    <w:p w14:paraId="1EAB9063" w14:textId="77777777" w:rsidR="00FC19CC" w:rsidRDefault="00FC19CC"/>
    <w:tbl>
      <w:tblPr>
        <w:tblStyle w:val="Tabelraster"/>
        <w:tblW w:w="8930" w:type="dxa"/>
        <w:tblInd w:w="171" w:type="dxa"/>
        <w:tblCellMar>
          <w:left w:w="137" w:type="dxa"/>
        </w:tblCellMar>
        <w:tblLook w:val="0480" w:firstRow="0" w:lastRow="0" w:firstColumn="1" w:lastColumn="0" w:noHBand="0" w:noVBand="1"/>
      </w:tblPr>
      <w:tblGrid>
        <w:gridCol w:w="1984"/>
        <w:gridCol w:w="6946"/>
      </w:tblGrid>
      <w:tr w:rsidR="00FC19CC" w14:paraId="423A5D80"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ED565" w14:textId="77777777" w:rsidR="00FC19CC" w:rsidRDefault="008F3141">
            <w:pPr>
              <w:pStyle w:val="Textintable"/>
              <w:rPr>
                <w:rFonts w:asciiTheme="minorHAnsi" w:eastAsiaTheme="minorEastAsia" w:hAnsiTheme="minorHAnsi"/>
              </w:rPr>
            </w:pPr>
            <w:r>
              <w:rPr>
                <w:rFonts w:asciiTheme="minorHAnsi" w:eastAsiaTheme="minorEastAsia" w:hAnsiTheme="minorHAnsi"/>
              </w:rPr>
              <w:t>Request:</w:t>
            </w:r>
          </w:p>
        </w:tc>
        <w:tc>
          <w:tcPr>
            <w:tcW w:w="6945"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7DD5CB5" w14:textId="77777777" w:rsidR="00FC19CC" w:rsidRDefault="008F3141">
            <w:pPr>
              <w:pStyle w:val="Textintable"/>
              <w:rPr>
                <w:rFonts w:ascii="Courier" w:eastAsia="Courier" w:hAnsi="Courier" w:cs="Courier"/>
              </w:rPr>
            </w:pPr>
            <w:r>
              <w:rPr>
                <w:rFonts w:ascii="Courier" w:eastAsia="Courier" w:hAnsi="Courier" w:cs="Courier"/>
              </w:rPr>
              <w:t>GET /Service/Controller/</w:t>
            </w:r>
            <w:proofErr w:type="spellStart"/>
            <w:r>
              <w:rPr>
                <w:rFonts w:ascii="Courier" w:eastAsia="Courier" w:hAnsi="Courier" w:cs="Courier"/>
              </w:rPr>
              <w:t>SubSystems</w:t>
            </w:r>
            <w:proofErr w:type="spellEnd"/>
          </w:p>
        </w:tc>
      </w:tr>
      <w:tr w:rsidR="00FC19CC" w14:paraId="24068BF1"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421D7DB" w14:textId="77777777" w:rsidR="00FC19CC" w:rsidRDefault="008F3141">
            <w:pPr>
              <w:pStyle w:val="Textintable"/>
              <w:rPr>
                <w:rFonts w:asciiTheme="minorHAnsi" w:eastAsiaTheme="minorEastAsia" w:hAnsiTheme="minorHAnsi"/>
              </w:rPr>
            </w:pPr>
            <w:r>
              <w:rPr>
                <w:rFonts w:asciiTheme="minorHAnsi" w:eastAsiaTheme="minorEastAsia" w:hAnsiTheme="minorHAnsi"/>
              </w:rPr>
              <w:lastRenderedPageBreak/>
              <w:t>Success:</w:t>
            </w:r>
          </w:p>
        </w:tc>
        <w:tc>
          <w:tcPr>
            <w:tcW w:w="6945" w:type="dxa"/>
            <w:tcBorders>
              <w:top w:val="single" w:sz="4" w:space="0" w:color="7F7F7F"/>
              <w:left w:val="single" w:sz="4" w:space="0" w:color="7F7F7F"/>
              <w:bottom w:val="single" w:sz="4" w:space="0" w:color="7F7F7F"/>
              <w:right w:val="single" w:sz="4" w:space="0" w:color="7F7F7F"/>
            </w:tcBorders>
            <w:shd w:val="clear" w:color="auto" w:fill="auto"/>
          </w:tcPr>
          <w:p w14:paraId="3162DD07" w14:textId="77777777" w:rsidR="00FC19CC" w:rsidRDefault="008F3141">
            <w:pPr>
              <w:pStyle w:val="Textintable"/>
              <w:rPr>
                <w:rFonts w:ascii="Courier" w:eastAsia="Courier" w:hAnsi="Courier" w:cs="Courier"/>
              </w:rPr>
            </w:pPr>
            <w:r>
              <w:rPr>
                <w:rFonts w:ascii="Courier" w:eastAsia="Courier" w:hAnsi="Courier" w:cs="Courier"/>
              </w:rPr>
              <w:t>HTTP/1.1 200 OK</w:t>
            </w:r>
          </w:p>
          <w:p w14:paraId="38C621AC" w14:textId="77777777" w:rsidR="00FC19CC" w:rsidRDefault="008F3141">
            <w:pPr>
              <w:pStyle w:val="Textintable"/>
              <w:rPr>
                <w:rFonts w:ascii="Courier" w:eastAsia="Courier" w:hAnsi="Courier" w:cs="Courier"/>
              </w:rPr>
            </w:pPr>
            <w:r>
              <w:rPr>
                <w:rFonts w:ascii="Courier" w:eastAsia="Courier" w:hAnsi="Courier" w:cs="Courier"/>
              </w:rPr>
              <w:t xml:space="preserve">{ Status of Subsystems } </w:t>
            </w:r>
          </w:p>
        </w:tc>
      </w:tr>
    </w:tbl>
    <w:p w14:paraId="2A3368D4" w14:textId="77777777" w:rsidR="00FC19CC" w:rsidRDefault="008F3141">
      <w:pPr>
        <w:pStyle w:val="Kop3"/>
        <w:numPr>
          <w:ilvl w:val="2"/>
          <w:numId w:val="4"/>
        </w:numPr>
      </w:pPr>
      <w:bookmarkStart w:id="1009" w:name="_Toc370376431"/>
      <w:bookmarkStart w:id="1010" w:name="_Toc527025484"/>
      <w:bookmarkStart w:id="1011" w:name="_Toc2843253"/>
      <w:bookmarkEnd w:id="1009"/>
      <w:r>
        <w:t>Activate Plugin</w:t>
      </w:r>
      <w:bookmarkEnd w:id="1010"/>
      <w:bookmarkEnd w:id="1011"/>
    </w:p>
    <w:p w14:paraId="11496369" w14:textId="78013510" w:rsidR="00FC19CC" w:rsidRDefault="008F3141" w:rsidP="00F67BE7">
      <w:pPr>
        <w:jc w:val="both"/>
      </w:pPr>
      <w:r>
        <w:t>Using this method, a plugin can be activated, move from Deactivated, via Activating to Activated state. If a plugin is in the Activated state, it can handle RESTful requests coming in. Only if it gets activated, the plugin gets loaded into memory.</w:t>
      </w:r>
    </w:p>
    <w:p w14:paraId="4777772E"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659CB184"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D23F6DA"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77C1EC8C" w14:textId="77777777" w:rsidR="00FC19CC" w:rsidRDefault="008F3141">
            <w:pPr>
              <w:pStyle w:val="Textintable"/>
            </w:pPr>
            <w:r>
              <w:rPr>
                <w:rFonts w:ascii="Courier" w:hAnsi="Courier"/>
              </w:rPr>
              <w:t>PUT /Service/Controller/Activate/</w:t>
            </w:r>
            <w:r>
              <w:rPr>
                <w:rFonts w:ascii="Courier" w:hAnsi="Courier"/>
                <w:i/>
                <w:u w:val="single"/>
              </w:rPr>
              <w:t>&lt;Callsign&gt;</w:t>
            </w:r>
          </w:p>
        </w:tc>
      </w:tr>
      <w:tr w:rsidR="00FC19CC" w14:paraId="5DA889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752FC21"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59F5C66"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64D4A572"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5BB41A9"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BD2AF1D" w14:textId="77777777" w:rsidR="00FC19CC" w:rsidRDefault="008F3141">
            <w:pPr>
              <w:pStyle w:val="Textintable"/>
              <w:tabs>
                <w:tab w:val="left" w:pos="1466"/>
              </w:tabs>
              <w:ind w:left="1466" w:hanging="1466"/>
              <w:rPr>
                <w:rFonts w:ascii="Courier" w:hAnsi="Courier"/>
              </w:rPr>
            </w:pPr>
            <w:r>
              <w:rPr>
                <w:rFonts w:ascii="Courier" w:hAnsi="Courier"/>
              </w:rPr>
              <w:t>HTTP/1.1 304</w:t>
            </w:r>
            <w:r>
              <w:rPr>
                <w:rFonts w:ascii="Courier" w:hAnsi="Courier"/>
              </w:rPr>
              <w:tab/>
              <w:t>Current state of the plugin does not allow an activate</w:t>
            </w:r>
          </w:p>
          <w:p w14:paraId="7C94A048" w14:textId="77777777" w:rsidR="00FC19CC" w:rsidRDefault="008F3141">
            <w:pPr>
              <w:pStyle w:val="Textintable"/>
              <w:tabs>
                <w:tab w:val="left" w:pos="1466"/>
              </w:tabs>
              <w:ind w:left="1466" w:hanging="1466"/>
              <w:rPr>
                <w:rFonts w:ascii="Courier" w:hAnsi="Courier"/>
              </w:rPr>
            </w:pPr>
            <w:r>
              <w:rPr>
                <w:rFonts w:ascii="Courier" w:hAnsi="Courier"/>
              </w:rPr>
              <w:t>HTTP/1.1 403</w:t>
            </w:r>
            <w:r>
              <w:rPr>
                <w:rFonts w:ascii="Courier" w:hAnsi="Courier"/>
              </w:rPr>
              <w:tab/>
              <w:t>You cannot activate the controller</w:t>
            </w:r>
            <w:r>
              <w:rPr>
                <w:rFonts w:ascii="Courier" w:hAnsi="Courier"/>
              </w:rPr>
              <w:tab/>
            </w:r>
          </w:p>
          <w:p w14:paraId="6CD5E590" w14:textId="77777777" w:rsidR="00FC19CC" w:rsidRDefault="008F3141">
            <w:pPr>
              <w:pStyle w:val="Textintable"/>
              <w:tabs>
                <w:tab w:val="left" w:pos="1466"/>
              </w:tabs>
              <w:ind w:left="1466" w:hanging="1466"/>
            </w:pPr>
            <w:r>
              <w:rPr>
                <w:rFonts w:ascii="Courier" w:hAnsi="Courier"/>
              </w:rPr>
              <w:t>HTTP/1.1 500</w:t>
            </w:r>
            <w:r>
              <w:rPr>
                <w:rFonts w:ascii="Courier" w:hAnsi="Courier"/>
              </w:rPr>
              <w:tab/>
              <w:t>Plugin could not be started, configuration is incorrect</w:t>
            </w:r>
          </w:p>
        </w:tc>
      </w:tr>
    </w:tbl>
    <w:p w14:paraId="4CDBE20D" w14:textId="77777777" w:rsidR="00FC19CC" w:rsidRDefault="008F3141">
      <w:pPr>
        <w:pStyle w:val="Kop3"/>
        <w:numPr>
          <w:ilvl w:val="2"/>
          <w:numId w:val="4"/>
        </w:numPr>
      </w:pPr>
      <w:bookmarkStart w:id="1012" w:name="_Toc370376432"/>
      <w:bookmarkStart w:id="1013" w:name="_Toc527025485"/>
      <w:bookmarkStart w:id="1014" w:name="_Toc2843254"/>
      <w:bookmarkEnd w:id="1012"/>
      <w:r>
        <w:t>Deactivate Plugin</w:t>
      </w:r>
      <w:bookmarkEnd w:id="1013"/>
      <w:bookmarkEnd w:id="1014"/>
    </w:p>
    <w:p w14:paraId="2A7BEC2F" w14:textId="615DA930" w:rsidR="00FC19CC" w:rsidRDefault="008F3141" w:rsidP="00F67BE7">
      <w:pPr>
        <w:jc w:val="both"/>
      </w:pPr>
      <w:r>
        <w:t>Using this method, a plugin can be deactivated, move from Activated, via Deactivating to Deactivated. If a plugin is Deactivated, the actual plugin (so) is no longer loaded into the memory of the process. In a deactivated state, the plugin will not respond to any RESTful requests.</w:t>
      </w:r>
    </w:p>
    <w:p w14:paraId="6F208A48" w14:textId="77777777" w:rsidR="00FC19CC" w:rsidRDefault="00FC19CC"/>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5E92F0" w14:textId="77777777">
        <w:tc>
          <w:tcPr>
            <w:tcW w:w="1938"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E65E9BC" w14:textId="77777777" w:rsidR="00FC19CC" w:rsidRDefault="008F3141">
            <w:pPr>
              <w:pStyle w:val="Textintable"/>
            </w:pPr>
            <w:r>
              <w:t>Request:</w:t>
            </w:r>
          </w:p>
        </w:tc>
        <w:tc>
          <w:tcPr>
            <w:tcW w:w="6992"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6C4BB9F" w14:textId="77777777" w:rsidR="00FC19CC" w:rsidRDefault="008F3141">
            <w:pPr>
              <w:pStyle w:val="Textintable"/>
            </w:pPr>
            <w:r>
              <w:rPr>
                <w:rFonts w:ascii="Courier" w:hAnsi="Courier"/>
              </w:rPr>
              <w:t>PUT /Service/Controller/Deactivate/</w:t>
            </w:r>
            <w:r>
              <w:rPr>
                <w:rFonts w:ascii="Courier" w:hAnsi="Courier"/>
                <w:i/>
                <w:u w:val="single"/>
              </w:rPr>
              <w:t>&lt;Callsign&gt;</w:t>
            </w:r>
          </w:p>
        </w:tc>
      </w:tr>
      <w:tr w:rsidR="00FC19CC" w14:paraId="67D8307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B37C24D" w14:textId="77777777" w:rsidR="00FC19CC" w:rsidRDefault="008F3141">
            <w:pPr>
              <w:pStyle w:val="Textintable"/>
            </w:pPr>
            <w:r>
              <w:t>Success: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525D7E5" w14:textId="77777777" w:rsidR="00FC19CC" w:rsidRDefault="008F3141">
            <w:pPr>
              <w:pStyle w:val="Textintable"/>
              <w:tabs>
                <w:tab w:val="left" w:pos="1466"/>
              </w:tabs>
              <w:ind w:left="1466" w:hanging="1466"/>
            </w:pPr>
            <w:r>
              <w:rPr>
                <w:rFonts w:ascii="Courier" w:hAnsi="Courier"/>
              </w:rPr>
              <w:t>HTTP/1.1 200</w:t>
            </w:r>
            <w:r>
              <w:rPr>
                <w:rFonts w:ascii="Courier" w:hAnsi="Courier"/>
              </w:rPr>
              <w:tab/>
              <w:t>OK</w:t>
            </w:r>
          </w:p>
        </w:tc>
      </w:tr>
      <w:tr w:rsidR="00FC19CC" w14:paraId="7C2348D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BC797D2" w14:textId="77777777" w:rsidR="00FC19CC" w:rsidRDefault="008F3141">
            <w:pPr>
              <w:pStyle w:val="Textintable"/>
            </w:pPr>
            <w:r>
              <w:t>Failure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31850A4" w14:textId="77777777" w:rsidR="00FC19CC" w:rsidRDefault="008F3141">
            <w:pPr>
              <w:pStyle w:val="Textintable"/>
              <w:tabs>
                <w:tab w:val="left" w:pos="1466"/>
              </w:tabs>
              <w:ind w:left="1466" w:hanging="1466"/>
              <w:rPr>
                <w:rFonts w:ascii="Courier" w:hAnsi="Courier"/>
              </w:rPr>
            </w:pPr>
            <w:bookmarkStart w:id="1015" w:name="__DdeLink__12318_2123697851"/>
            <w:bookmarkEnd w:id="1015"/>
            <w:r>
              <w:rPr>
                <w:rFonts w:ascii="Courier" w:hAnsi="Courier"/>
              </w:rPr>
              <w:t>HTTP/1.1 304</w:t>
            </w:r>
            <w:r>
              <w:rPr>
                <w:rFonts w:ascii="Courier" w:hAnsi="Courier"/>
              </w:rPr>
              <w:tab/>
              <w:t>Current state of the plugin does not allow an activate</w:t>
            </w:r>
          </w:p>
          <w:p w14:paraId="36DA9F6F" w14:textId="77777777" w:rsidR="00FC19CC" w:rsidRDefault="008F3141">
            <w:pPr>
              <w:pStyle w:val="Textintable"/>
              <w:tabs>
                <w:tab w:val="left" w:pos="1466"/>
              </w:tabs>
              <w:ind w:left="1466" w:hanging="1466"/>
            </w:pPr>
            <w:r>
              <w:rPr>
                <w:rFonts w:ascii="Courier" w:hAnsi="Courier"/>
              </w:rPr>
              <w:t>HTTP/1.1 403</w:t>
            </w:r>
            <w:r>
              <w:rPr>
                <w:rFonts w:ascii="Courier" w:hAnsi="Courier"/>
              </w:rPr>
              <w:tab/>
              <w:t>You cannot activate the controller</w:t>
            </w:r>
            <w:r>
              <w:rPr>
                <w:rFonts w:ascii="Courier" w:hAnsi="Courier"/>
              </w:rPr>
              <w:tab/>
            </w:r>
          </w:p>
        </w:tc>
      </w:tr>
    </w:tbl>
    <w:p w14:paraId="70ADCF3E" w14:textId="77777777" w:rsidR="00FC19CC" w:rsidRDefault="008F3141">
      <w:pPr>
        <w:pStyle w:val="Kop3"/>
        <w:numPr>
          <w:ilvl w:val="2"/>
          <w:numId w:val="4"/>
        </w:numPr>
      </w:pPr>
      <w:bookmarkStart w:id="1016" w:name="_Toc527025486"/>
      <w:bookmarkStart w:id="1017" w:name="_Toc2843255"/>
      <w:r>
        <w:t>Reload Configuration</w:t>
      </w:r>
      <w:bookmarkEnd w:id="1016"/>
      <w:bookmarkEnd w:id="1017"/>
      <w:r>
        <w:t xml:space="preserve"> </w:t>
      </w:r>
      <w:bookmarkStart w:id="1018" w:name="_Toc3703764301"/>
      <w:bookmarkEnd w:id="1018"/>
    </w:p>
    <w:p w14:paraId="56F482D2" w14:textId="77777777" w:rsidR="00FC19CC" w:rsidRDefault="00FC19CC"/>
    <w:p w14:paraId="7D4B9185" w14:textId="77777777" w:rsidR="00FC19CC" w:rsidRDefault="008F3141">
      <w:r>
        <w:t>Using this method to reload Configuration.</w:t>
      </w:r>
    </w:p>
    <w:p w14:paraId="571A9659" w14:textId="77777777" w:rsidR="00FC19CC" w:rsidRDefault="00FC19CC"/>
    <w:tbl>
      <w:tblPr>
        <w:tblStyle w:val="Tabelraster"/>
        <w:tblW w:w="8931" w:type="dxa"/>
        <w:tblInd w:w="137" w:type="dxa"/>
        <w:tblCellMar>
          <w:top w:w="142" w:type="dxa"/>
          <w:left w:w="137" w:type="dxa"/>
          <w:bottom w:w="142" w:type="dxa"/>
          <w:right w:w="142" w:type="dxa"/>
        </w:tblCellMar>
        <w:tblLook w:val="0480" w:firstRow="0" w:lastRow="0" w:firstColumn="1" w:lastColumn="0" w:noHBand="0" w:noVBand="1"/>
      </w:tblPr>
      <w:tblGrid>
        <w:gridCol w:w="1984"/>
        <w:gridCol w:w="6947"/>
      </w:tblGrid>
      <w:tr w:rsidR="00FC19CC" w14:paraId="36CC62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3206B810" w14:textId="77777777" w:rsidR="00FC19CC" w:rsidRDefault="008F3141">
            <w:pPr>
              <w:pStyle w:val="Textintable"/>
              <w:rPr>
                <w:rFonts w:ascii="Courier" w:hAnsi="Courier"/>
                <w:i/>
                <w:u w:val="single"/>
              </w:rPr>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Pr>
          <w:p w14:paraId="46D00E96" w14:textId="77777777" w:rsidR="00FC19CC" w:rsidRDefault="008F3141">
            <w:pPr>
              <w:pStyle w:val="Textintable"/>
            </w:pPr>
            <w:r>
              <w:rPr>
                <w:rFonts w:ascii="Courier" w:hAnsi="Courier"/>
              </w:rPr>
              <w:t>PUT /Service/Controller/Configuration</w:t>
            </w:r>
            <w:r>
              <w:rPr>
                <w:rFonts w:ascii="Courier" w:hAnsi="Courier"/>
              </w:rPr>
              <w:tab/>
            </w:r>
            <w:r>
              <w:rPr>
                <w:rFonts w:ascii="Courier" w:hAnsi="Courier"/>
              </w:rPr>
              <w:tab/>
            </w:r>
            <w:r>
              <w:rPr>
                <w:rFonts w:ascii="Courier" w:hAnsi="Courier"/>
              </w:rPr>
              <w:tab/>
            </w:r>
            <w:r>
              <w:rPr>
                <w:rFonts w:ascii="Courier" w:hAnsi="Courier"/>
              </w:rPr>
              <w:tab/>
            </w:r>
          </w:p>
        </w:tc>
      </w:tr>
      <w:tr w:rsidR="00FC19CC" w14:paraId="7816036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Pr>
          <w:p w14:paraId="59FE5D39" w14:textId="77777777" w:rsidR="00FC19CC" w:rsidRDefault="008F314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Pr>
          <w:p w14:paraId="0E4B4155" w14:textId="77777777" w:rsidR="00FC19CC" w:rsidRDefault="008F3141">
            <w:pPr>
              <w:pStyle w:val="Textintable"/>
            </w:pPr>
            <w:r>
              <w:rPr>
                <w:rFonts w:ascii="Courier" w:hAnsi="Courier"/>
              </w:rPr>
              <w:t>HTTP/1.1 200  OK</w:t>
            </w:r>
          </w:p>
        </w:tc>
      </w:tr>
      <w:tr w:rsidR="00FC19CC" w14:paraId="7868CB5A" w14:textId="77777777">
        <w:tc>
          <w:tcPr>
            <w:tcW w:w="1984" w:type="dxa"/>
            <w:tcBorders>
              <w:top w:val="nil"/>
              <w:left w:val="single" w:sz="4" w:space="0" w:color="7F7F7F"/>
              <w:bottom w:val="single" w:sz="4" w:space="0" w:color="7F7F7F"/>
              <w:right w:val="single" w:sz="4" w:space="0" w:color="7F7F7F"/>
            </w:tcBorders>
            <w:shd w:val="clear" w:color="auto" w:fill="auto"/>
          </w:tcPr>
          <w:p w14:paraId="7F8CDEED" w14:textId="77777777" w:rsidR="00FC19CC" w:rsidRDefault="008F3141">
            <w:pPr>
              <w:pStyle w:val="Textintable"/>
            </w:pPr>
            <w:r>
              <w:t>Failure</w:t>
            </w:r>
          </w:p>
        </w:tc>
        <w:tc>
          <w:tcPr>
            <w:tcW w:w="6946" w:type="dxa"/>
            <w:tcBorders>
              <w:top w:val="nil"/>
              <w:left w:val="single" w:sz="4" w:space="0" w:color="7F7F7F"/>
              <w:bottom w:val="single" w:sz="4" w:space="0" w:color="7F7F7F"/>
              <w:right w:val="single" w:sz="4" w:space="0" w:color="7F7F7F"/>
            </w:tcBorders>
            <w:shd w:val="clear" w:color="auto" w:fill="auto"/>
          </w:tcPr>
          <w:p w14:paraId="5A5134F0" w14:textId="77777777" w:rsidR="00FC19CC" w:rsidRDefault="008F3141">
            <w:pPr>
              <w:pStyle w:val="Textintable"/>
              <w:tabs>
                <w:tab w:val="left" w:pos="1466"/>
              </w:tabs>
              <w:ind w:left="1466" w:hanging="1466"/>
            </w:pPr>
            <w:r>
              <w:rPr>
                <w:rFonts w:ascii="Courier" w:hAnsi="Courier"/>
              </w:rPr>
              <w:t>HTTP/1.1 304</w:t>
            </w:r>
            <w:r>
              <w:rPr>
                <w:rFonts w:ascii="Courier" w:hAnsi="Courier"/>
              </w:rPr>
              <w:tab/>
              <w:t>Configuration could not be reloaded, due to malformed syntax</w:t>
            </w:r>
          </w:p>
        </w:tc>
      </w:tr>
    </w:tbl>
    <w:p w14:paraId="674E38AC" w14:textId="77777777" w:rsidR="00FC19CC" w:rsidRDefault="008F3141">
      <w:pPr>
        <w:pStyle w:val="Kop2"/>
        <w:numPr>
          <w:ilvl w:val="1"/>
          <w:numId w:val="4"/>
        </w:numPr>
      </w:pPr>
      <w:bookmarkStart w:id="1019" w:name="_Toc370376433"/>
      <w:bookmarkStart w:id="1020" w:name="_Ref496257042"/>
      <w:bookmarkStart w:id="1021" w:name="_Ref496257033"/>
      <w:bookmarkStart w:id="1022" w:name="_Ref496256992"/>
      <w:bookmarkStart w:id="1023" w:name="_Toc527025487"/>
      <w:bookmarkStart w:id="1024" w:name="_Toc2843256"/>
      <w:bookmarkEnd w:id="1019"/>
      <w:bookmarkEnd w:id="1020"/>
      <w:bookmarkEnd w:id="1021"/>
      <w:bookmarkEnd w:id="1022"/>
      <w:r>
        <w:t>Events</w:t>
      </w:r>
      <w:bookmarkEnd w:id="1023"/>
      <w:bookmarkEnd w:id="1024"/>
    </w:p>
    <w:p w14:paraId="3EE11DCA" w14:textId="77777777" w:rsidR="00FC19CC" w:rsidRDefault="008F3141" w:rsidP="00F67BE7">
      <w:pPr>
        <w:jc w:val="both"/>
        <w:rPr>
          <w:lang w:eastAsia="ar-SA"/>
        </w:rPr>
      </w:pPr>
      <w:r>
        <w:rPr>
          <w:lang w:eastAsia="ar-SA"/>
        </w:rPr>
        <w:t>Events are autonomous events, triggered by the internals of the plugin. These events will be broadcasted as JSON to all the connected web socket connections that where opened to this plugin.</w:t>
      </w:r>
    </w:p>
    <w:p w14:paraId="5D409929" w14:textId="77777777" w:rsidR="00FC19CC" w:rsidRDefault="008F3141">
      <w:pPr>
        <w:pStyle w:val="Kop3"/>
        <w:numPr>
          <w:ilvl w:val="2"/>
          <w:numId w:val="4"/>
        </w:numPr>
      </w:pPr>
      <w:bookmarkStart w:id="1025" w:name="_Toc370376434"/>
      <w:bookmarkStart w:id="1026" w:name="_Toc527025488"/>
      <w:bookmarkStart w:id="1027" w:name="_Toc2843257"/>
      <w:bookmarkEnd w:id="1025"/>
      <w:r>
        <w:lastRenderedPageBreak/>
        <w:t>Controller notification forwarder event</w:t>
      </w:r>
      <w:bookmarkEnd w:id="1026"/>
      <w:bookmarkEnd w:id="1027"/>
    </w:p>
    <w:p w14:paraId="12409E60" w14:textId="77777777" w:rsidR="00FC19CC" w:rsidRDefault="008F3141" w:rsidP="00F67BE7">
      <w:pPr>
        <w:jc w:val="both"/>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14:paraId="5408929B"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25350595"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7ED13F5"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D237B11" w14:textId="77777777" w:rsidR="00FC19CC" w:rsidRDefault="008F3141">
            <w:pPr>
              <w:pStyle w:val="Textintable"/>
              <w:tabs>
                <w:tab w:val="left" w:pos="757"/>
              </w:tabs>
              <w:ind w:left="757" w:hanging="757"/>
            </w:pPr>
            <w:r>
              <w:t>[string]</w:t>
            </w:r>
            <w:r>
              <w:tab/>
              <w:t>callsign of the originator of this event.</w:t>
            </w:r>
          </w:p>
        </w:tc>
      </w:tr>
      <w:tr w:rsidR="00FC19CC" w14:paraId="63853AF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3E6C3" w14:textId="77777777" w:rsidR="00FC19CC" w:rsidRDefault="008F3141">
            <w:pPr>
              <w:pStyle w:val="Textintable"/>
            </w:pPr>
            <w:r>
              <w:t>data</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258CB8A" w14:textId="77777777" w:rsidR="00FC19CC" w:rsidRDefault="008F3141" w:rsidP="00F67BE7">
            <w:pPr>
              <w:pStyle w:val="Textintable"/>
              <w:tabs>
                <w:tab w:val="left" w:pos="757"/>
              </w:tabs>
              <w:ind w:left="757" w:hanging="757"/>
              <w:jc w:val="both"/>
            </w:pPr>
            <w:r>
              <w:t>[JSON]</w:t>
            </w:r>
            <w:r>
              <w:tab/>
              <w:t>the JSON that was broadcasted as an event by the plugin, designated by the callsign.</w:t>
            </w:r>
          </w:p>
        </w:tc>
      </w:tr>
    </w:tbl>
    <w:p w14:paraId="0934A4D3" w14:textId="77777777" w:rsidR="00FC19CC" w:rsidRDefault="008F3141">
      <w:pPr>
        <w:pStyle w:val="Kop3"/>
        <w:numPr>
          <w:ilvl w:val="2"/>
          <w:numId w:val="4"/>
        </w:numPr>
      </w:pPr>
      <w:bookmarkStart w:id="1028" w:name="_Toc370376435"/>
      <w:bookmarkStart w:id="1029" w:name="_Toc527025489"/>
      <w:bookmarkStart w:id="1030" w:name="_Toc2843258"/>
      <w:bookmarkEnd w:id="1028"/>
      <w:r>
        <w:t>State change event</w:t>
      </w:r>
      <w:bookmarkEnd w:id="1029"/>
      <w:bookmarkEnd w:id="1030"/>
    </w:p>
    <w:p w14:paraId="43A3ECDF" w14:textId="1BBA3096" w:rsidR="00FC19CC" w:rsidRDefault="008F3141" w:rsidP="00F67BE7">
      <w:pPr>
        <w:jc w:val="both"/>
      </w:pPr>
      <w:r>
        <w:rPr>
          <w:lang w:eastAsia="ar-SA"/>
        </w:rPr>
        <w:t xml:space="preserve">Requesting a state change is A-synchronous. The actual state transition (2 of the outer states, see </w:t>
      </w:r>
      <w:r>
        <w:fldChar w:fldCharType="begin"/>
      </w:r>
      <w:r>
        <w:instrText>REF _Ref496195423 \r \h</w:instrText>
      </w:r>
      <w:r w:rsidR="00EF3BC2">
        <w:instrText xml:space="preserve"> \* MERGEFORMAT </w:instrText>
      </w:r>
      <w:r>
        <w:fldChar w:fldCharType="separate"/>
      </w:r>
      <w:r w:rsidR="006A614F">
        <w:t>4.1</w:t>
      </w:r>
      <w:r>
        <w:fldChar w:fldCharType="end"/>
      </w:r>
      <w:r>
        <w:rPr>
          <w:lang w:eastAsia="ar-SA"/>
        </w:rPr>
        <w:t>) are reported as a state change.</w:t>
      </w:r>
    </w:p>
    <w:p w14:paraId="02C30606" w14:textId="77777777" w:rsidR="00FC19CC" w:rsidRDefault="00FC19CC">
      <w:pPr>
        <w:rPr>
          <w:lang w:eastAsia="ar-SA"/>
        </w:rPr>
      </w:pPr>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0BE644DB"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0ECAD3F2" w14:textId="77777777" w:rsidR="00FC19CC" w:rsidRDefault="008F3141">
            <w:pPr>
              <w:pStyle w:val="Textintable"/>
            </w:pPr>
            <w:r>
              <w:t>Callsign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631B480" w14:textId="77777777" w:rsidR="00FC19CC" w:rsidRDefault="008F3141">
            <w:pPr>
              <w:pStyle w:val="Textintable"/>
              <w:tabs>
                <w:tab w:val="left" w:pos="757"/>
              </w:tabs>
              <w:ind w:left="757" w:hanging="757"/>
            </w:pPr>
            <w:r>
              <w:t>[string]</w:t>
            </w:r>
            <w:r>
              <w:tab/>
              <w:t>callsign of the plugin that changed state.</w:t>
            </w:r>
          </w:p>
        </w:tc>
      </w:tr>
      <w:tr w:rsidR="00FC19CC" w14:paraId="48DC69D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BEC3B6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50B0DBCD" w14:textId="77777777" w:rsidR="00FC19CC" w:rsidRDefault="008F3141">
            <w:pPr>
              <w:pStyle w:val="Textintable"/>
              <w:tabs>
                <w:tab w:val="left" w:pos="757"/>
              </w:tabs>
              <w:ind w:left="757" w:hanging="757"/>
            </w:pPr>
            <w:r>
              <w:t>[</w:t>
            </w:r>
            <w:proofErr w:type="spellStart"/>
            <w:r>
              <w:t>enum</w:t>
            </w:r>
            <w:proofErr w:type="spellEnd"/>
            <w:r>
              <w:t>]</w:t>
            </w:r>
            <w:r>
              <w:tab/>
              <w:t xml:space="preserve">new state of the plugin: </w:t>
            </w:r>
          </w:p>
          <w:p w14:paraId="2BED3671" w14:textId="77777777" w:rsidR="00FC19CC" w:rsidRDefault="008F3141">
            <w:pPr>
              <w:pStyle w:val="Textintable"/>
              <w:numPr>
                <w:ilvl w:val="0"/>
                <w:numId w:val="8"/>
              </w:numPr>
              <w:tabs>
                <w:tab w:val="left" w:pos="757"/>
              </w:tabs>
            </w:pPr>
            <w:r>
              <w:t xml:space="preserve">Activated </w:t>
            </w:r>
          </w:p>
          <w:p w14:paraId="464E6744" w14:textId="77777777" w:rsidR="00FC19CC" w:rsidRDefault="008F3141">
            <w:pPr>
              <w:pStyle w:val="Textintable"/>
              <w:numPr>
                <w:ilvl w:val="0"/>
                <w:numId w:val="8"/>
              </w:numPr>
              <w:tabs>
                <w:tab w:val="left" w:pos="757"/>
              </w:tabs>
            </w:pPr>
            <w:r>
              <w:t>Deactivated</w:t>
            </w:r>
            <w:r>
              <w:tab/>
            </w:r>
          </w:p>
        </w:tc>
      </w:tr>
      <w:tr w:rsidR="00FC19CC" w14:paraId="75D6A761"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AD5BB58" w14:textId="77777777" w:rsidR="00FC19CC" w:rsidRDefault="008F3141">
            <w:pPr>
              <w:pStyle w:val="Textintable"/>
            </w:pPr>
            <w:r>
              <w:t>Reason</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480EF12" w14:textId="77777777" w:rsidR="00FC19CC" w:rsidRDefault="008F3141">
            <w:pPr>
              <w:pStyle w:val="Textintable"/>
              <w:tabs>
                <w:tab w:val="left" w:pos="757"/>
              </w:tabs>
              <w:ind w:left="757" w:hanging="757"/>
            </w:pPr>
            <w:r>
              <w:t>[</w:t>
            </w:r>
            <w:proofErr w:type="spellStart"/>
            <w:r>
              <w:t>enum</w:t>
            </w:r>
            <w:proofErr w:type="spellEnd"/>
            <w:r>
              <w:t>]</w:t>
            </w:r>
            <w:r>
              <w:tab/>
              <w:t>what caused the state change:</w:t>
            </w:r>
          </w:p>
          <w:p w14:paraId="61603FAF" w14:textId="77777777" w:rsidR="00FC19CC" w:rsidRDefault="008F3141">
            <w:pPr>
              <w:pStyle w:val="Textintable"/>
              <w:numPr>
                <w:ilvl w:val="0"/>
                <w:numId w:val="7"/>
              </w:numPr>
              <w:tabs>
                <w:tab w:val="left" w:pos="757"/>
              </w:tabs>
            </w:pPr>
            <w:r>
              <w:t xml:space="preserve">Requested </w:t>
            </w:r>
          </w:p>
          <w:p w14:paraId="4477F49D" w14:textId="77777777" w:rsidR="00FC19CC" w:rsidRDefault="008F3141">
            <w:pPr>
              <w:pStyle w:val="Textintable"/>
              <w:numPr>
                <w:ilvl w:val="0"/>
                <w:numId w:val="7"/>
              </w:numPr>
              <w:tabs>
                <w:tab w:val="left" w:pos="757"/>
              </w:tabs>
            </w:pPr>
            <w:r>
              <w:t xml:space="preserve">Automatic </w:t>
            </w:r>
          </w:p>
          <w:p w14:paraId="48F01549" w14:textId="77777777" w:rsidR="00FC19CC" w:rsidRDefault="008F3141">
            <w:pPr>
              <w:pStyle w:val="Textintable"/>
              <w:numPr>
                <w:ilvl w:val="0"/>
                <w:numId w:val="7"/>
              </w:numPr>
              <w:tabs>
                <w:tab w:val="left" w:pos="757"/>
              </w:tabs>
            </w:pPr>
            <w:r>
              <w:t xml:space="preserve">Failure </w:t>
            </w:r>
          </w:p>
          <w:p w14:paraId="3D6D5ABA" w14:textId="77777777" w:rsidR="00FC19CC" w:rsidRDefault="008F3141">
            <w:pPr>
              <w:pStyle w:val="Textintable"/>
              <w:numPr>
                <w:ilvl w:val="0"/>
                <w:numId w:val="7"/>
              </w:numPr>
              <w:tabs>
                <w:tab w:val="left" w:pos="757"/>
              </w:tabs>
            </w:pPr>
            <w:proofErr w:type="spellStart"/>
            <w:r>
              <w:t>MemoryExceeded</w:t>
            </w:r>
            <w:proofErr w:type="spellEnd"/>
            <w:r>
              <w:t xml:space="preserve"> </w:t>
            </w:r>
          </w:p>
          <w:p w14:paraId="273E56CE" w14:textId="77777777" w:rsidR="00FC19CC" w:rsidRDefault="008F3141">
            <w:pPr>
              <w:pStyle w:val="Textintable"/>
              <w:numPr>
                <w:ilvl w:val="0"/>
                <w:numId w:val="7"/>
              </w:numPr>
              <w:tabs>
                <w:tab w:val="left" w:pos="757"/>
              </w:tabs>
            </w:pPr>
            <w:r>
              <w:t xml:space="preserve">Startup </w:t>
            </w:r>
          </w:p>
          <w:p w14:paraId="1D94F062" w14:textId="77777777" w:rsidR="00FC19CC" w:rsidRDefault="008F3141">
            <w:pPr>
              <w:pStyle w:val="Textintable"/>
              <w:numPr>
                <w:ilvl w:val="0"/>
                <w:numId w:val="7"/>
              </w:numPr>
              <w:tabs>
                <w:tab w:val="left" w:pos="757"/>
              </w:tabs>
            </w:pPr>
            <w:r>
              <w:t>Shutdown</w:t>
            </w:r>
          </w:p>
        </w:tc>
      </w:tr>
    </w:tbl>
    <w:p w14:paraId="46E034E4" w14:textId="77777777" w:rsidR="00FC19CC" w:rsidRDefault="008F3141">
      <w:pPr>
        <w:pStyle w:val="Kop2"/>
        <w:numPr>
          <w:ilvl w:val="1"/>
          <w:numId w:val="4"/>
        </w:numPr>
      </w:pPr>
      <w:bookmarkStart w:id="1031" w:name="_Toc370376436"/>
      <w:bookmarkStart w:id="1032" w:name="_Toc527025490"/>
      <w:bookmarkStart w:id="1033" w:name="_Toc2843259"/>
      <w:bookmarkEnd w:id="1031"/>
      <w:r>
        <w:t>JSON definitions</w:t>
      </w:r>
      <w:bookmarkEnd w:id="1032"/>
      <w:bookmarkEnd w:id="1033"/>
    </w:p>
    <w:p w14:paraId="2259E406" w14:textId="77777777" w:rsidR="00FC19CC" w:rsidRDefault="008F3141">
      <w:pPr>
        <w:pStyle w:val="Kop3"/>
        <w:numPr>
          <w:ilvl w:val="2"/>
          <w:numId w:val="4"/>
        </w:numPr>
      </w:pPr>
      <w:bookmarkStart w:id="1034" w:name="_Toc370376437"/>
      <w:bookmarkStart w:id="1035" w:name="_Toc527025491"/>
      <w:bookmarkStart w:id="1036" w:name="_Toc2843260"/>
      <w:bookmarkEnd w:id="1034"/>
      <w:r>
        <w:t>Plugin information (</w:t>
      </w:r>
      <w:proofErr w:type="spellStart"/>
      <w:r>
        <w:t>plugin_info</w:t>
      </w:r>
      <w:proofErr w:type="spellEnd"/>
      <w:r>
        <w:t>)</w:t>
      </w:r>
      <w:bookmarkEnd w:id="1035"/>
      <w:bookmarkEnd w:id="1036"/>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349F92CC"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D8D81CF"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8B9D4EA" w14:textId="77777777" w:rsidR="00FC19CC" w:rsidRDefault="008F3141">
            <w:pPr>
              <w:pStyle w:val="Textintable"/>
              <w:tabs>
                <w:tab w:val="left" w:pos="757"/>
              </w:tabs>
              <w:ind w:left="757" w:hanging="757"/>
            </w:pPr>
            <w:r>
              <w:t>[</w:t>
            </w:r>
            <w:proofErr w:type="spellStart"/>
            <w:r>
              <w:t>enum</w:t>
            </w:r>
            <w:proofErr w:type="spellEnd"/>
            <w:r>
              <w:t>]</w:t>
            </w:r>
            <w:r>
              <w:tab/>
              <w:t>state of this plugin:</w:t>
            </w:r>
          </w:p>
          <w:p w14:paraId="3C29F272" w14:textId="77777777" w:rsidR="00FC19CC" w:rsidRDefault="008F3141">
            <w:pPr>
              <w:pStyle w:val="Textintable"/>
              <w:numPr>
                <w:ilvl w:val="0"/>
                <w:numId w:val="6"/>
              </w:numPr>
              <w:tabs>
                <w:tab w:val="left" w:pos="757"/>
              </w:tabs>
            </w:pPr>
            <w:r>
              <w:t xml:space="preserve">Deactivated </w:t>
            </w:r>
          </w:p>
          <w:p w14:paraId="3046C64C" w14:textId="77777777" w:rsidR="00FC19CC" w:rsidRDefault="008F3141">
            <w:pPr>
              <w:pStyle w:val="Textintable"/>
              <w:numPr>
                <w:ilvl w:val="0"/>
                <w:numId w:val="6"/>
              </w:numPr>
              <w:tabs>
                <w:tab w:val="left" w:pos="757"/>
              </w:tabs>
            </w:pPr>
            <w:r>
              <w:t>Deactivation</w:t>
            </w:r>
          </w:p>
          <w:p w14:paraId="26322502" w14:textId="77777777" w:rsidR="00FC19CC" w:rsidRDefault="008F3141">
            <w:pPr>
              <w:pStyle w:val="Textintable"/>
              <w:numPr>
                <w:ilvl w:val="0"/>
                <w:numId w:val="6"/>
              </w:numPr>
              <w:tabs>
                <w:tab w:val="left" w:pos="757"/>
              </w:tabs>
            </w:pPr>
            <w:r>
              <w:t xml:space="preserve"> Activated </w:t>
            </w:r>
          </w:p>
          <w:p w14:paraId="6CC27792" w14:textId="77777777" w:rsidR="00FC19CC" w:rsidRDefault="008F3141">
            <w:pPr>
              <w:pStyle w:val="Textintable"/>
              <w:numPr>
                <w:ilvl w:val="0"/>
                <w:numId w:val="6"/>
              </w:numPr>
              <w:tabs>
                <w:tab w:val="left" w:pos="757"/>
              </w:tabs>
            </w:pPr>
            <w:r>
              <w:t xml:space="preserve">Activation  </w:t>
            </w:r>
          </w:p>
          <w:p w14:paraId="7B71FE91" w14:textId="77777777" w:rsidR="00FC19CC" w:rsidRDefault="008F3141">
            <w:pPr>
              <w:pStyle w:val="Textintable"/>
              <w:numPr>
                <w:ilvl w:val="0"/>
                <w:numId w:val="6"/>
              </w:numPr>
              <w:tabs>
                <w:tab w:val="left" w:pos="757"/>
              </w:tabs>
            </w:pPr>
            <w:r>
              <w:t xml:space="preserve">Suspended </w:t>
            </w:r>
          </w:p>
          <w:p w14:paraId="5F3FFB7B" w14:textId="77777777" w:rsidR="00FC19CC" w:rsidRDefault="008F3141">
            <w:pPr>
              <w:pStyle w:val="Textintable"/>
              <w:numPr>
                <w:ilvl w:val="0"/>
                <w:numId w:val="6"/>
              </w:numPr>
              <w:tabs>
                <w:tab w:val="left" w:pos="757"/>
              </w:tabs>
            </w:pPr>
            <w:r>
              <w:t>Resumed</w:t>
            </w:r>
          </w:p>
        </w:tc>
      </w:tr>
      <w:tr w:rsidR="00FC19CC" w14:paraId="6E9F4B06"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8CF7246" w14:textId="77777777" w:rsidR="00FC19CC" w:rsidRDefault="008F3141">
            <w:pPr>
              <w:pStyle w:val="Textintable"/>
            </w:pPr>
            <w:proofErr w:type="spellStart"/>
            <w:r>
              <w:t>processedrequest</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95FE348" w14:textId="6130725F" w:rsidR="00FC19CC" w:rsidRDefault="008F3141" w:rsidP="00F67BE7">
            <w:pPr>
              <w:pStyle w:val="Textintable"/>
              <w:tabs>
                <w:tab w:val="left" w:pos="757"/>
              </w:tabs>
              <w:ind w:left="757" w:hanging="757"/>
              <w:jc w:val="both"/>
            </w:pPr>
            <w:r>
              <w:t>[uint32]</w:t>
            </w:r>
            <w:r>
              <w:tab/>
              <w:t>the number of RESTful API requests that have been processed by this plugin.</w:t>
            </w:r>
          </w:p>
        </w:tc>
      </w:tr>
      <w:tr w:rsidR="00FC19CC" w14:paraId="42A4AC8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00E0768" w14:textId="77777777" w:rsidR="00FC19CC" w:rsidRDefault="008F3141">
            <w:pPr>
              <w:pStyle w:val="Textintable"/>
            </w:pPr>
            <w:proofErr w:type="spellStart"/>
            <w:r>
              <w:t>processedobjects</w:t>
            </w:r>
            <w:proofErr w:type="spellEnd"/>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653F2614" w14:textId="77777777" w:rsidR="00FC19CC" w:rsidRDefault="008F3141">
            <w:pPr>
              <w:pStyle w:val="Textintable"/>
              <w:tabs>
                <w:tab w:val="left" w:pos="757"/>
              </w:tabs>
              <w:ind w:left="757" w:hanging="757"/>
            </w:pPr>
            <w:r>
              <w:t>[uint32]</w:t>
            </w:r>
            <w:r>
              <w:tab/>
              <w:t xml:space="preserve">the number of objects that have been processed by this plugin. </w:t>
            </w:r>
            <w:r>
              <w:tab/>
            </w:r>
          </w:p>
        </w:tc>
      </w:tr>
      <w:tr w:rsidR="00FC19CC" w14:paraId="32A925B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427A7F2B" w14:textId="77777777" w:rsidR="00FC19CC" w:rsidRDefault="008F3141">
            <w:pPr>
              <w:pStyle w:val="Textintable"/>
            </w:pPr>
            <w:r>
              <w:t>observers</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06D7833" w14:textId="77777777" w:rsidR="00FC19CC" w:rsidRDefault="008F3141">
            <w:pPr>
              <w:pStyle w:val="Textintable"/>
              <w:tabs>
                <w:tab w:val="left" w:pos="757"/>
              </w:tabs>
              <w:ind w:left="757" w:hanging="757"/>
            </w:pPr>
            <w:r>
              <w:t>[uint32]</w:t>
            </w:r>
            <w:r>
              <w:tab/>
              <w:t>the number of observers currently observing this plugin (web sockets)</w:t>
            </w:r>
          </w:p>
        </w:tc>
      </w:tr>
      <w:tr w:rsidR="00FC19CC" w14:paraId="688A5500"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E192B50" w14:textId="77777777" w:rsidR="00FC19CC" w:rsidRDefault="008F3141">
            <w:pPr>
              <w:pStyle w:val="Textintable"/>
            </w:pPr>
            <w:r>
              <w:t>module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469F4E44" w14:textId="77777777" w:rsidR="00FC19CC" w:rsidRDefault="008F3141">
            <w:pPr>
              <w:pStyle w:val="Textintable"/>
              <w:tabs>
                <w:tab w:val="left" w:pos="757"/>
              </w:tabs>
              <w:ind w:left="757" w:hanging="757"/>
            </w:pPr>
            <w:r>
              <w:t>[string]</w:t>
            </w:r>
            <w:r>
              <w:tab/>
              <w:t>name of this plugin from a module perspective. Used in tracing.</w:t>
            </w:r>
          </w:p>
        </w:tc>
      </w:tr>
      <w:tr w:rsidR="00FC19CC" w14:paraId="16F67718"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1DEBDA16" w14:textId="77777777" w:rsidR="00FC19CC" w:rsidRDefault="008F3141">
            <w:pPr>
              <w:pStyle w:val="Textintable"/>
            </w:pPr>
            <w:r>
              <w:lastRenderedPageBreak/>
              <w:t>hash</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7C1A45D8" w14:textId="77777777" w:rsidR="00FC19CC" w:rsidRDefault="008F3141">
            <w:pPr>
              <w:pStyle w:val="Textintable"/>
              <w:tabs>
                <w:tab w:val="left" w:pos="757"/>
              </w:tabs>
              <w:ind w:left="757" w:hanging="757"/>
            </w:pPr>
            <w:r>
              <w:t>[hash]</w:t>
            </w:r>
            <w:r>
              <w:tab/>
              <w:t>sha256 hash identifying the sources from which this plugin was build.</w:t>
            </w:r>
          </w:p>
        </w:tc>
      </w:tr>
    </w:tbl>
    <w:p w14:paraId="08437E82" w14:textId="77777777" w:rsidR="00FC19CC" w:rsidRDefault="008F3141">
      <w:pPr>
        <w:pStyle w:val="Kop3"/>
        <w:numPr>
          <w:ilvl w:val="2"/>
          <w:numId w:val="4"/>
        </w:numPr>
      </w:pPr>
      <w:bookmarkStart w:id="1037" w:name="_Toc370376438"/>
      <w:bookmarkStart w:id="1038" w:name="_Toc527025492"/>
      <w:bookmarkStart w:id="1039" w:name="_Toc2843261"/>
      <w:bookmarkEnd w:id="1037"/>
      <w:r>
        <w:t>Link information(</w:t>
      </w:r>
      <w:proofErr w:type="spellStart"/>
      <w:r>
        <w:t>link_info</w:t>
      </w:r>
      <w:proofErr w:type="spellEnd"/>
      <w:r>
        <w:t>)</w:t>
      </w:r>
      <w:bookmarkEnd w:id="1038"/>
      <w:bookmarkEnd w:id="1039"/>
    </w:p>
    <w:tbl>
      <w:tblPr>
        <w:tblStyle w:val="Tabelraster"/>
        <w:tblW w:w="8931" w:type="dxa"/>
        <w:tblInd w:w="137" w:type="dxa"/>
        <w:tblCellMar>
          <w:top w:w="142" w:type="dxa"/>
          <w:left w:w="137" w:type="dxa"/>
          <w:bottom w:w="142" w:type="dxa"/>
          <w:right w:w="142" w:type="dxa"/>
        </w:tblCellMar>
        <w:tblLook w:val="04A0" w:firstRow="1" w:lastRow="0" w:firstColumn="1" w:lastColumn="0" w:noHBand="0" w:noVBand="1"/>
      </w:tblPr>
      <w:tblGrid>
        <w:gridCol w:w="1938"/>
        <w:gridCol w:w="6993"/>
      </w:tblGrid>
      <w:tr w:rsidR="00FC19CC" w14:paraId="1EDEDA53"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2058E9D7" w14:textId="77777777" w:rsidR="00FC19CC" w:rsidRDefault="008F3141">
            <w:pPr>
              <w:pStyle w:val="Textintable"/>
            </w:pPr>
            <w:r>
              <w:t>state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0E0FA1D1" w14:textId="77777777" w:rsidR="00FC19CC" w:rsidRDefault="008F3141">
            <w:pPr>
              <w:pStyle w:val="Textintable"/>
              <w:tabs>
                <w:tab w:val="left" w:pos="757"/>
              </w:tabs>
              <w:ind w:left="757" w:hanging="757"/>
            </w:pPr>
            <w:r>
              <w:t>[</w:t>
            </w:r>
            <w:proofErr w:type="spellStart"/>
            <w:r>
              <w:t>enum</w:t>
            </w:r>
            <w:proofErr w:type="spellEnd"/>
            <w:r>
              <w:t>]</w:t>
            </w:r>
            <w:r>
              <w:tab/>
              <w:t xml:space="preserve">state of this link: </w:t>
            </w:r>
          </w:p>
          <w:p w14:paraId="08BF980F" w14:textId="77777777" w:rsidR="00FC19CC" w:rsidRDefault="008F3141">
            <w:pPr>
              <w:pStyle w:val="Textintable"/>
              <w:numPr>
                <w:ilvl w:val="0"/>
                <w:numId w:val="5"/>
              </w:numPr>
              <w:tabs>
                <w:tab w:val="left" w:pos="757"/>
              </w:tabs>
            </w:pPr>
            <w:proofErr w:type="spellStart"/>
            <w:r>
              <w:t>WebServer</w:t>
            </w:r>
            <w:proofErr w:type="spellEnd"/>
          </w:p>
          <w:p w14:paraId="393935B7" w14:textId="77777777" w:rsidR="00FC19CC" w:rsidRDefault="008F3141">
            <w:pPr>
              <w:pStyle w:val="Textintable"/>
              <w:numPr>
                <w:ilvl w:val="0"/>
                <w:numId w:val="5"/>
              </w:numPr>
              <w:tabs>
                <w:tab w:val="left" w:pos="757"/>
              </w:tabs>
            </w:pPr>
            <w:r>
              <w:t>WebSocket</w:t>
            </w:r>
          </w:p>
          <w:p w14:paraId="62CE8525" w14:textId="77777777" w:rsidR="00FC19CC" w:rsidRDefault="008F3141">
            <w:pPr>
              <w:pStyle w:val="Textintable"/>
              <w:numPr>
                <w:ilvl w:val="0"/>
                <w:numId w:val="5"/>
              </w:numPr>
              <w:tabs>
                <w:tab w:val="left" w:pos="757"/>
              </w:tabs>
            </w:pPr>
            <w:proofErr w:type="spellStart"/>
            <w:r>
              <w:t>RawSocket</w:t>
            </w:r>
            <w:proofErr w:type="spellEnd"/>
          </w:p>
          <w:p w14:paraId="27D6CA37" w14:textId="77777777" w:rsidR="00FC19CC" w:rsidRDefault="008F3141">
            <w:pPr>
              <w:pStyle w:val="Textintable"/>
              <w:numPr>
                <w:ilvl w:val="0"/>
                <w:numId w:val="5"/>
              </w:numPr>
              <w:tabs>
                <w:tab w:val="left" w:pos="757"/>
              </w:tabs>
            </w:pPr>
            <w:r>
              <w:t>Closed</w:t>
            </w:r>
          </w:p>
          <w:p w14:paraId="7618576D" w14:textId="77777777" w:rsidR="00FC19CC" w:rsidRDefault="008F3141">
            <w:pPr>
              <w:pStyle w:val="Textintable"/>
              <w:numPr>
                <w:ilvl w:val="0"/>
                <w:numId w:val="5"/>
              </w:numPr>
              <w:tabs>
                <w:tab w:val="left" w:pos="757"/>
              </w:tabs>
            </w:pPr>
            <w:r>
              <w:t>Suspended</w:t>
            </w:r>
          </w:p>
        </w:tc>
      </w:tr>
      <w:tr w:rsidR="00FC19CC" w14:paraId="427784A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66A6104" w14:textId="77777777" w:rsidR="00FC19CC" w:rsidRDefault="008F3141">
            <w:pPr>
              <w:pStyle w:val="Textintable"/>
            </w:pPr>
            <w:r>
              <w:t>Id</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A18BF81" w14:textId="77777777" w:rsidR="00FC19CC" w:rsidRDefault="008F3141">
            <w:pPr>
              <w:pStyle w:val="Textintable"/>
              <w:tabs>
                <w:tab w:val="left" w:pos="757"/>
              </w:tabs>
              <w:ind w:left="757" w:hanging="757"/>
            </w:pPr>
            <w:r>
              <w:t>[uint32]</w:t>
            </w:r>
            <w:r>
              <w:tab/>
              <w:t>a unique number identifying this connection.</w:t>
            </w:r>
          </w:p>
        </w:tc>
      </w:tr>
      <w:tr w:rsidR="00FC19CC" w14:paraId="55D530E9"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7E294E90" w14:textId="77777777" w:rsidR="00FC19CC" w:rsidRDefault="008F3141">
            <w:pPr>
              <w:pStyle w:val="Textintable"/>
            </w:pPr>
            <w:r>
              <w:t>remote</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11B7DE3B" w14:textId="77777777" w:rsidR="00FC19CC" w:rsidRDefault="008F3141">
            <w:pPr>
              <w:pStyle w:val="Textintable"/>
              <w:tabs>
                <w:tab w:val="left" w:pos="757"/>
              </w:tabs>
              <w:ind w:left="757" w:hanging="757"/>
            </w:pPr>
            <w:r>
              <w:t>[string]</w:t>
            </w:r>
            <w:r>
              <w:tab/>
              <w:t>the IP address (or FQDN) of the other side of the connection.</w:t>
            </w:r>
          </w:p>
        </w:tc>
      </w:tr>
      <w:tr w:rsidR="00FC19CC" w14:paraId="4D98383A" w14:textId="77777777">
        <w:tc>
          <w:tcPr>
            <w:tcW w:w="1938" w:type="dxa"/>
            <w:tcBorders>
              <w:top w:val="single" w:sz="4" w:space="0" w:color="7F7F7F"/>
              <w:left w:val="single" w:sz="4" w:space="0" w:color="7F7F7F"/>
              <w:bottom w:val="single" w:sz="4" w:space="0" w:color="7F7F7F"/>
              <w:right w:val="single" w:sz="4" w:space="0" w:color="7F7F7F"/>
            </w:tcBorders>
            <w:shd w:val="clear" w:color="auto" w:fill="auto"/>
          </w:tcPr>
          <w:p w14:paraId="6EC22C50" w14:textId="77777777" w:rsidR="00FC19CC" w:rsidRDefault="008F3141">
            <w:pPr>
              <w:pStyle w:val="Textintable"/>
            </w:pPr>
            <w:r>
              <w:t>activity</w:t>
            </w:r>
          </w:p>
        </w:tc>
        <w:tc>
          <w:tcPr>
            <w:tcW w:w="6992" w:type="dxa"/>
            <w:tcBorders>
              <w:top w:val="single" w:sz="4" w:space="0" w:color="7F7F7F"/>
              <w:left w:val="single" w:sz="4" w:space="0" w:color="7F7F7F"/>
              <w:bottom w:val="single" w:sz="4" w:space="0" w:color="7F7F7F"/>
              <w:right w:val="single" w:sz="4" w:space="0" w:color="7F7F7F"/>
            </w:tcBorders>
            <w:shd w:val="clear" w:color="auto" w:fill="auto"/>
          </w:tcPr>
          <w:p w14:paraId="2A2AF8D1" w14:textId="77777777" w:rsidR="00FC19CC" w:rsidRDefault="008F3141">
            <w:pPr>
              <w:pStyle w:val="Textintable"/>
              <w:tabs>
                <w:tab w:val="left" w:pos="757"/>
              </w:tabs>
              <w:ind w:left="757" w:hanging="757"/>
            </w:pPr>
            <w:r>
              <w:t>[bool]</w:t>
            </w:r>
            <w:r>
              <w:tab/>
              <w:t xml:space="preserve">indicates if there was activity during this timeslot. </w:t>
            </w:r>
            <w:r>
              <w:tab/>
            </w:r>
          </w:p>
        </w:tc>
      </w:tr>
    </w:tbl>
    <w:p w14:paraId="63B1DBCA" w14:textId="77777777" w:rsidR="00FC19CC" w:rsidRDefault="00FC19CC"/>
    <w:sectPr w:rsidR="00FC19CC">
      <w:footerReference w:type="default" r:id="rId28"/>
      <w:pgSz w:w="11906" w:h="16838"/>
      <w:pgMar w:top="1361" w:right="1588" w:bottom="1702" w:left="1588"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4" w:author="Damian Danyłko" w:date="2019-03-06T15:25:00Z" w:initials="DD">
    <w:p w14:paraId="5FEFB6A0" w14:textId="77777777" w:rsidR="006A614F" w:rsidRDefault="006A614F">
      <w:pPr>
        <w:pStyle w:val="Tekstopmerking"/>
      </w:pPr>
      <w:r>
        <w:rPr>
          <w:rStyle w:val="Verwijzingopmerking"/>
        </w:rPr>
        <w:annotationRef/>
      </w:r>
      <w:r>
        <w:t>Is it correct format?</w:t>
      </w:r>
    </w:p>
  </w:comment>
  <w:comment w:id="885" w:author="Pierre Wielders" w:date="2019-03-07T09:21:00Z" w:initials="PW">
    <w:p w14:paraId="15AEF144" w14:textId="77777777" w:rsidR="006A614F" w:rsidRDefault="006A614F">
      <w:pPr>
        <w:pStyle w:val="Tekstopmerking"/>
      </w:pPr>
      <w:r>
        <w:rPr>
          <w:rStyle w:val="Verwijzingopmerking"/>
        </w:rPr>
        <w:annotationRef/>
      </w:r>
      <w:r>
        <w:t>Yip. Version is optional, method is mandatory. Probably just need to move the dot into the optional section as well.</w:t>
      </w:r>
    </w:p>
    <w:p w14:paraId="5D0FFEDF" w14:textId="28B3D2E9" w:rsidR="006A614F" w:rsidRDefault="006A614F">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FB6A0" w15:done="0"/>
  <w15:commentEx w15:paraId="5D0FFEDF" w15:paraIdParent="5FEFB6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FB6A0" w16cid:durableId="202A64D8"/>
  <w16cid:commentId w16cid:paraId="5D0FFEDF" w16cid:durableId="202B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FFDAB" w14:textId="77777777" w:rsidR="0015631C" w:rsidRDefault="0015631C">
      <w:pPr>
        <w:spacing w:line="240" w:lineRule="auto"/>
      </w:pPr>
      <w:r>
        <w:separator/>
      </w:r>
    </w:p>
  </w:endnote>
  <w:endnote w:type="continuationSeparator" w:id="0">
    <w:p w14:paraId="6803D4D2" w14:textId="77777777" w:rsidR="0015631C" w:rsidRDefault="00156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CF5B" w14:textId="5EF69B94" w:rsidR="006A614F" w:rsidRDefault="006A614F" w:rsidP="006A614F">
    <w:pPr>
      <w:pStyle w:val="Voettekst"/>
      <w:tabs>
        <w:tab w:val="clear" w:pos="4703"/>
        <w:tab w:val="clear" w:pos="9406"/>
        <w:tab w:val="left" w:pos="4720"/>
      </w:tabs>
      <w:ind w:right="360"/>
    </w:pPr>
    <w:r>
      <w:rPr>
        <w:noProof/>
      </w:rPr>
      <w:drawing>
        <wp:inline distT="0" distB="0" distL="0" distR="0" wp14:anchorId="22323E97" wp14:editId="7C97E9B0">
          <wp:extent cx="1405890" cy="297180"/>
          <wp:effectExtent l="0" t="0" r="0" b="0"/>
          <wp:docPr id="24"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mc:AlternateContent>
        <mc:Choice Requires="wps">
          <w:drawing>
            <wp:anchor distT="0" distB="0" distL="114300" distR="114300" simplePos="0" relativeHeight="251625472" behindDoc="1" locked="0" layoutInCell="1" allowOverlap="1" wp14:anchorId="6AED0609" wp14:editId="220D8646">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wp:cNvGraphicFramePr/>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wps:txbx>
                    <wps:bodyPr>
                      <a:prstTxWarp prst="textNoShape">
                        <a:avLst/>
                      </a:prstTxWarp>
                      <a:spAutoFit/>
                    </wps:bodyPr>
                  </wps:wsp>
                </a:graphicData>
              </a:graphic>
            </wp:anchor>
          </w:drawing>
        </mc:Choice>
        <mc:Fallback>
          <w:pict>
            <v:rect w14:anchorId="6AED0609" id="Tekstvak 29" o:spid="_x0000_s1045" style="position:absolute;margin-left:414pt;margin-top:5.65pt;width:63.85pt;height:25.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" filled="f" stroked="f">
              <v:textbox style="mso-fit-shape-to-text:t">
                <w:txbxContent>
                  <w:p w14:paraId="624C3D81" w14:textId="77777777" w:rsidR="006A614F" w:rsidRDefault="006A614F">
                    <w:pPr>
                      <w:pStyle w:val="Voettekst"/>
                      <w:tabs>
                        <w:tab w:val="center" w:pos="4182"/>
                      </w:tabs>
                      <w:ind w:right="360"/>
                      <w:jc w:val="right"/>
                    </w:pPr>
                    <w:r>
                      <w:fldChar w:fldCharType="begin"/>
                    </w:r>
                    <w:r>
                      <w:instrText>PAGE</w:instrText>
                    </w:r>
                    <w:r>
                      <w:fldChar w:fldCharType="separate"/>
                    </w:r>
                    <w:r>
                      <w:t>18</w:t>
                    </w:r>
                    <w:r>
                      <w:fldChar w:fldCharType="end"/>
                    </w:r>
                    <w:r>
                      <w:rPr>
                        <w:color w:val="808080" w:themeColor="background1" w:themeShade="80"/>
                        <w:sz w:val="18"/>
                        <w:szCs w:val="18"/>
                      </w:rPr>
                      <w:t xml:space="preserve"> / </w:t>
                    </w:r>
                    <w:r>
                      <w:fldChar w:fldCharType="begin"/>
                    </w:r>
                    <w:r>
                      <w:instrText>NUMPAGES</w:instrText>
                    </w:r>
                    <w:r>
                      <w:fldChar w:fldCharType="separate"/>
                    </w:r>
                    <w:r>
                      <w:t>18</w:t>
                    </w:r>
                    <w:r>
                      <w:fldChar w:fldCharType="end"/>
                    </w:r>
                  </w:p>
                </w:txbxContent>
              </v:textbox>
              <w10:wrap type="square"/>
            </v:rect>
          </w:pict>
        </mc:Fallback>
      </mc:AlternateContent>
    </w:r>
    <w:r>
      <w:rPr>
        <w:noProof/>
      </w:rPr>
      <mc:AlternateContent>
        <mc:Choice Requires="wps">
          <w:drawing>
            <wp:anchor distT="0" distB="0" distL="114300" distR="114300" simplePos="0" relativeHeight="251627520" behindDoc="1" locked="0" layoutInCell="1" allowOverlap="1" wp14:anchorId="7BE500C5" wp14:editId="1B5B8180">
              <wp:simplePos x="0" y="0"/>
              <wp:positionH relativeFrom="column">
                <wp:posOffset>1714500</wp:posOffset>
              </wp:positionH>
              <wp:positionV relativeFrom="paragraph">
                <wp:posOffset>111125</wp:posOffset>
              </wp:positionV>
              <wp:extent cx="2982595" cy="467995"/>
              <wp:effectExtent l="0" t="0" r="0" b="0"/>
              <wp:wrapNone/>
              <wp:docPr id="22" name="Tekstvak 30"/>
              <wp:cNvGraphicFramePr/>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799DA2A" w14:textId="3F86CBA2" w:rsidR="006A614F" w:rsidRPr="006A614F" w:rsidRDefault="006A614F">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Pr>
                              <w:lang w:val="nl-NL"/>
                            </w:rPr>
                            <w:t>0.8</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wps:txbx>
                    <wps:bodyPr>
                      <a:prstTxWarp prst="textNoShape">
                        <a:avLst/>
                      </a:prstTxWarp>
                      <a:noAutofit/>
                    </wps:bodyPr>
                  </wps:wsp>
                </a:graphicData>
              </a:graphic>
            </wp:anchor>
          </w:drawing>
        </mc:Choice>
        <mc:Fallback>
          <w:pict>
            <v:rect w14:anchorId="7BE500C5" id="Tekstvak 30" o:spid="_x0000_s1046" style="position:absolute;margin-left:135pt;margin-top:8.75pt;width:234.85pt;height:36.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" filled="f" stroked="f">
              <v:textbox>
                <w:txbxContent>
                  <w:p w14:paraId="3799DA2A" w14:textId="3F86CBA2" w:rsidR="006A614F" w:rsidRPr="006A614F" w:rsidRDefault="006A614F">
                    <w:pPr>
                      <w:pStyle w:val="FrameContents"/>
                      <w:rPr>
                        <w:lang w:val="nl-NL"/>
                      </w:rPr>
                    </w:pPr>
                    <w:r>
                      <w:fldChar w:fldCharType="begin"/>
                    </w:r>
                    <w:r w:rsidRPr="006A614F">
                      <w:rPr>
                        <w:lang w:val="nl-NL"/>
                      </w:rPr>
                      <w:instrText>SUBJECT</w:instrText>
                    </w:r>
                    <w:r>
                      <w:fldChar w:fldCharType="separate"/>
                    </w:r>
                    <w:proofErr w:type="spellStart"/>
                    <w:r>
                      <w:rPr>
                        <w:lang w:val="nl-NL"/>
                      </w:rPr>
                      <w:t>WPEFramework</w:t>
                    </w:r>
                    <w:proofErr w:type="spellEnd"/>
                    <w:r>
                      <w:fldChar w:fldCharType="end"/>
                    </w:r>
                    <w:r w:rsidRPr="006A614F">
                      <w:rPr>
                        <w:color w:val="808080" w:themeColor="background1" w:themeShade="80"/>
                        <w:lang w:val="nl-NL"/>
                      </w:rPr>
                      <w:t xml:space="preserve"> - Version </w:t>
                    </w:r>
                    <w:r>
                      <w:fldChar w:fldCharType="begin"/>
                    </w:r>
                    <w:r w:rsidRPr="006A614F">
                      <w:rPr>
                        <w:lang w:val="nl-NL"/>
                      </w:rPr>
                      <w:instrText>DOCPROPERTY "Version"</w:instrText>
                    </w:r>
                    <w:r>
                      <w:fldChar w:fldCharType="separate"/>
                    </w:r>
                    <w:r>
                      <w:rPr>
                        <w:lang w:val="nl-NL"/>
                      </w:rPr>
                      <w:t>0.8</w:t>
                    </w:r>
                    <w:r>
                      <w:fldChar w:fldCharType="end"/>
                    </w:r>
                    <w:r w:rsidRPr="006A614F">
                      <w:rPr>
                        <w:color w:val="808080" w:themeColor="background1" w:themeShade="80"/>
                        <w:lang w:val="nl-NL"/>
                      </w:rPr>
                      <w:t xml:space="preserve"> - </w:t>
                    </w:r>
                    <w:r>
                      <w:fldChar w:fldCharType="begin"/>
                    </w:r>
                    <w:r w:rsidRPr="006A614F">
                      <w:rPr>
                        <w:lang w:val="nl-NL"/>
                      </w:rPr>
                      <w:instrText>DOCPROPERTY "Status"</w:instrText>
                    </w:r>
                    <w:r>
                      <w:fldChar w:fldCharType="separate"/>
                    </w:r>
                    <w:proofErr w:type="spellStart"/>
                    <w:r>
                      <w:rPr>
                        <w:lang w:val="nl-NL"/>
                      </w:rPr>
                      <w:t>Proposal</w:t>
                    </w:r>
                    <w:proofErr w:type="spellEnd"/>
                    <w:r>
                      <w:fldChar w:fldCharType="end"/>
                    </w:r>
                  </w:p>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5DC60" w14:textId="77777777" w:rsidR="0015631C" w:rsidRDefault="0015631C">
      <w:pPr>
        <w:spacing w:line="240" w:lineRule="auto"/>
      </w:pPr>
      <w:r>
        <w:separator/>
      </w:r>
    </w:p>
  </w:footnote>
  <w:footnote w:type="continuationSeparator" w:id="0">
    <w:p w14:paraId="4D3649E3" w14:textId="77777777" w:rsidR="0015631C" w:rsidRDefault="00156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A16"/>
    <w:multiLevelType w:val="multilevel"/>
    <w:tmpl w:val="8B629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0A4860"/>
    <w:multiLevelType w:val="multilevel"/>
    <w:tmpl w:val="9DE6F8DE"/>
    <w:lvl w:ilvl="0">
      <w:start w:val="1"/>
      <w:numFmt w:val="bullet"/>
      <w:lvlText w:val=""/>
      <w:lvlJc w:val="left"/>
      <w:pPr>
        <w:tabs>
          <w:tab w:val="num" w:pos="1585"/>
        </w:tabs>
        <w:ind w:left="1585" w:hanging="360"/>
      </w:pPr>
      <w:rPr>
        <w:rFonts w:ascii="Symbol" w:hAnsi="Symbol" w:cs="OpenSymbol" w:hint="default"/>
        <w:sz w:val="19"/>
      </w:rPr>
    </w:lvl>
    <w:lvl w:ilvl="1">
      <w:start w:val="1"/>
      <w:numFmt w:val="bullet"/>
      <w:lvlText w:val="◦"/>
      <w:lvlJc w:val="left"/>
      <w:pPr>
        <w:tabs>
          <w:tab w:val="num" w:pos="1945"/>
        </w:tabs>
        <w:ind w:left="1945" w:hanging="360"/>
      </w:pPr>
      <w:rPr>
        <w:rFonts w:ascii="OpenSymbol" w:hAnsi="OpenSymbol" w:cs="OpenSymbol" w:hint="default"/>
        <w:sz w:val="19"/>
      </w:rPr>
    </w:lvl>
    <w:lvl w:ilvl="2">
      <w:start w:val="1"/>
      <w:numFmt w:val="bullet"/>
      <w:lvlText w:val="▪"/>
      <w:lvlJc w:val="left"/>
      <w:pPr>
        <w:tabs>
          <w:tab w:val="num" w:pos="2305"/>
        </w:tabs>
        <w:ind w:left="2305" w:hanging="360"/>
      </w:pPr>
      <w:rPr>
        <w:rFonts w:ascii="OpenSymbol" w:hAnsi="OpenSymbol" w:cs="OpenSymbol" w:hint="default"/>
        <w:sz w:val="19"/>
      </w:rPr>
    </w:lvl>
    <w:lvl w:ilvl="3">
      <w:start w:val="1"/>
      <w:numFmt w:val="bullet"/>
      <w:lvlText w:val=""/>
      <w:lvlJc w:val="left"/>
      <w:pPr>
        <w:tabs>
          <w:tab w:val="num" w:pos="2665"/>
        </w:tabs>
        <w:ind w:left="2665" w:hanging="360"/>
      </w:pPr>
      <w:rPr>
        <w:rFonts w:ascii="Symbol" w:hAnsi="Symbol" w:cs="OpenSymbol" w:hint="default"/>
        <w:sz w:val="19"/>
      </w:rPr>
    </w:lvl>
    <w:lvl w:ilvl="4">
      <w:start w:val="1"/>
      <w:numFmt w:val="bullet"/>
      <w:lvlText w:val="◦"/>
      <w:lvlJc w:val="left"/>
      <w:pPr>
        <w:tabs>
          <w:tab w:val="num" w:pos="3025"/>
        </w:tabs>
        <w:ind w:left="3025" w:hanging="360"/>
      </w:pPr>
      <w:rPr>
        <w:rFonts w:ascii="OpenSymbol" w:hAnsi="OpenSymbol" w:cs="OpenSymbol" w:hint="default"/>
        <w:sz w:val="19"/>
      </w:rPr>
    </w:lvl>
    <w:lvl w:ilvl="5">
      <w:start w:val="1"/>
      <w:numFmt w:val="bullet"/>
      <w:lvlText w:val="▪"/>
      <w:lvlJc w:val="left"/>
      <w:pPr>
        <w:tabs>
          <w:tab w:val="num" w:pos="3385"/>
        </w:tabs>
        <w:ind w:left="3385" w:hanging="360"/>
      </w:pPr>
      <w:rPr>
        <w:rFonts w:ascii="OpenSymbol" w:hAnsi="OpenSymbol" w:cs="OpenSymbol" w:hint="default"/>
        <w:sz w:val="19"/>
      </w:rPr>
    </w:lvl>
    <w:lvl w:ilvl="6">
      <w:start w:val="1"/>
      <w:numFmt w:val="bullet"/>
      <w:lvlText w:val=""/>
      <w:lvlJc w:val="left"/>
      <w:pPr>
        <w:tabs>
          <w:tab w:val="num" w:pos="3745"/>
        </w:tabs>
        <w:ind w:left="3745" w:hanging="360"/>
      </w:pPr>
      <w:rPr>
        <w:rFonts w:ascii="Symbol" w:hAnsi="Symbol" w:cs="OpenSymbol" w:hint="default"/>
        <w:sz w:val="19"/>
      </w:rPr>
    </w:lvl>
    <w:lvl w:ilvl="7">
      <w:start w:val="1"/>
      <w:numFmt w:val="bullet"/>
      <w:lvlText w:val="◦"/>
      <w:lvlJc w:val="left"/>
      <w:pPr>
        <w:tabs>
          <w:tab w:val="num" w:pos="4105"/>
        </w:tabs>
        <w:ind w:left="4105" w:hanging="360"/>
      </w:pPr>
      <w:rPr>
        <w:rFonts w:ascii="OpenSymbol" w:hAnsi="OpenSymbol" w:cs="OpenSymbol" w:hint="default"/>
        <w:sz w:val="19"/>
      </w:rPr>
    </w:lvl>
    <w:lvl w:ilvl="8">
      <w:start w:val="1"/>
      <w:numFmt w:val="bullet"/>
      <w:lvlText w:val="▪"/>
      <w:lvlJc w:val="left"/>
      <w:pPr>
        <w:tabs>
          <w:tab w:val="num" w:pos="4465"/>
        </w:tabs>
        <w:ind w:left="4465" w:hanging="360"/>
      </w:pPr>
      <w:rPr>
        <w:rFonts w:ascii="OpenSymbol" w:hAnsi="OpenSymbol" w:cs="OpenSymbol" w:hint="default"/>
        <w:sz w:val="19"/>
      </w:rPr>
    </w:lvl>
  </w:abstractNum>
  <w:abstractNum w:abstractNumId="2" w15:restartNumberingAfterBreak="0">
    <w:nsid w:val="16C129C7"/>
    <w:multiLevelType w:val="multilevel"/>
    <w:tmpl w:val="CAAA85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1B17DE"/>
    <w:multiLevelType w:val="multilevel"/>
    <w:tmpl w:val="8474BF00"/>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abstractNum w:abstractNumId="4" w15:restartNumberingAfterBreak="0">
    <w:nsid w:val="2A117BD6"/>
    <w:multiLevelType w:val="multilevel"/>
    <w:tmpl w:val="25AEE03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2FF4537E"/>
    <w:multiLevelType w:val="multilevel"/>
    <w:tmpl w:val="8BAE2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F6958"/>
    <w:multiLevelType w:val="multilevel"/>
    <w:tmpl w:val="2D8816EC"/>
    <w:lvl w:ilvl="0">
      <w:start w:val="1"/>
      <w:numFmt w:val="bullet"/>
      <w:lvlText w:val=""/>
      <w:lvlJc w:val="left"/>
      <w:pPr>
        <w:tabs>
          <w:tab w:val="num" w:pos="1440"/>
        </w:tabs>
        <w:ind w:left="1440" w:hanging="360"/>
      </w:pPr>
      <w:rPr>
        <w:rFonts w:ascii="Symbol" w:hAnsi="Symbol" w:cs="OpenSymbol" w:hint="default"/>
        <w:sz w:val="19"/>
      </w:rPr>
    </w:lvl>
    <w:lvl w:ilvl="1">
      <w:start w:val="1"/>
      <w:numFmt w:val="bullet"/>
      <w:lvlText w:val="◦"/>
      <w:lvlJc w:val="left"/>
      <w:pPr>
        <w:tabs>
          <w:tab w:val="num" w:pos="1800"/>
        </w:tabs>
        <w:ind w:left="1800" w:hanging="360"/>
      </w:pPr>
      <w:rPr>
        <w:rFonts w:ascii="OpenSymbol" w:hAnsi="OpenSymbol" w:cs="OpenSymbol" w:hint="default"/>
        <w:sz w:val="19"/>
      </w:rPr>
    </w:lvl>
    <w:lvl w:ilvl="2">
      <w:start w:val="1"/>
      <w:numFmt w:val="bullet"/>
      <w:lvlText w:val="▪"/>
      <w:lvlJc w:val="left"/>
      <w:pPr>
        <w:tabs>
          <w:tab w:val="num" w:pos="2160"/>
        </w:tabs>
        <w:ind w:left="2160" w:hanging="360"/>
      </w:pPr>
      <w:rPr>
        <w:rFonts w:ascii="OpenSymbol" w:hAnsi="OpenSymbol" w:cs="OpenSymbol" w:hint="default"/>
        <w:sz w:val="19"/>
      </w:rPr>
    </w:lvl>
    <w:lvl w:ilvl="3">
      <w:start w:val="1"/>
      <w:numFmt w:val="bullet"/>
      <w:lvlText w:val=""/>
      <w:lvlJc w:val="left"/>
      <w:pPr>
        <w:tabs>
          <w:tab w:val="num" w:pos="2520"/>
        </w:tabs>
        <w:ind w:left="2520" w:hanging="360"/>
      </w:pPr>
      <w:rPr>
        <w:rFonts w:ascii="Symbol" w:hAnsi="Symbol" w:cs="OpenSymbol" w:hint="default"/>
        <w:sz w:val="19"/>
      </w:rPr>
    </w:lvl>
    <w:lvl w:ilvl="4">
      <w:start w:val="1"/>
      <w:numFmt w:val="bullet"/>
      <w:lvlText w:val="◦"/>
      <w:lvlJc w:val="left"/>
      <w:pPr>
        <w:tabs>
          <w:tab w:val="num" w:pos="2880"/>
        </w:tabs>
        <w:ind w:left="2880" w:hanging="360"/>
      </w:pPr>
      <w:rPr>
        <w:rFonts w:ascii="OpenSymbol" w:hAnsi="OpenSymbol" w:cs="OpenSymbol" w:hint="default"/>
        <w:sz w:val="19"/>
      </w:rPr>
    </w:lvl>
    <w:lvl w:ilvl="5">
      <w:start w:val="1"/>
      <w:numFmt w:val="bullet"/>
      <w:lvlText w:val="▪"/>
      <w:lvlJc w:val="left"/>
      <w:pPr>
        <w:tabs>
          <w:tab w:val="num" w:pos="3240"/>
        </w:tabs>
        <w:ind w:left="3240" w:hanging="360"/>
      </w:pPr>
      <w:rPr>
        <w:rFonts w:ascii="OpenSymbol" w:hAnsi="OpenSymbol" w:cs="OpenSymbol" w:hint="default"/>
        <w:sz w:val="19"/>
      </w:rPr>
    </w:lvl>
    <w:lvl w:ilvl="6">
      <w:start w:val="1"/>
      <w:numFmt w:val="bullet"/>
      <w:lvlText w:val=""/>
      <w:lvlJc w:val="left"/>
      <w:pPr>
        <w:tabs>
          <w:tab w:val="num" w:pos="3600"/>
        </w:tabs>
        <w:ind w:left="3600" w:hanging="360"/>
      </w:pPr>
      <w:rPr>
        <w:rFonts w:ascii="Symbol" w:hAnsi="Symbol" w:cs="OpenSymbol" w:hint="default"/>
        <w:sz w:val="19"/>
      </w:rPr>
    </w:lvl>
    <w:lvl w:ilvl="7">
      <w:start w:val="1"/>
      <w:numFmt w:val="bullet"/>
      <w:lvlText w:val="◦"/>
      <w:lvlJc w:val="left"/>
      <w:pPr>
        <w:tabs>
          <w:tab w:val="num" w:pos="3960"/>
        </w:tabs>
        <w:ind w:left="3960" w:hanging="360"/>
      </w:pPr>
      <w:rPr>
        <w:rFonts w:ascii="OpenSymbol" w:hAnsi="OpenSymbol" w:cs="OpenSymbol" w:hint="default"/>
        <w:sz w:val="19"/>
      </w:rPr>
    </w:lvl>
    <w:lvl w:ilvl="8">
      <w:start w:val="1"/>
      <w:numFmt w:val="bullet"/>
      <w:lvlText w:val="▪"/>
      <w:lvlJc w:val="left"/>
      <w:pPr>
        <w:tabs>
          <w:tab w:val="num" w:pos="4320"/>
        </w:tabs>
        <w:ind w:left="4320" w:hanging="360"/>
      </w:pPr>
      <w:rPr>
        <w:rFonts w:ascii="OpenSymbol" w:hAnsi="OpenSymbol" w:cs="OpenSymbol" w:hint="default"/>
        <w:sz w:val="19"/>
      </w:rPr>
    </w:lvl>
  </w:abstractNum>
  <w:abstractNum w:abstractNumId="7" w15:restartNumberingAfterBreak="0">
    <w:nsid w:val="64C516C9"/>
    <w:multiLevelType w:val="multilevel"/>
    <w:tmpl w:val="9E78FA9E"/>
    <w:lvl w:ilvl="0">
      <w:start w:val="1"/>
      <w:numFmt w:val="bullet"/>
      <w:lvlText w:val=""/>
      <w:lvlJc w:val="left"/>
      <w:pPr>
        <w:tabs>
          <w:tab w:val="num" w:pos="1635"/>
        </w:tabs>
        <w:ind w:left="1635" w:hanging="360"/>
      </w:pPr>
      <w:rPr>
        <w:rFonts w:ascii="Symbol" w:hAnsi="Symbol" w:cs="OpenSymbol" w:hint="default"/>
        <w:sz w:val="19"/>
      </w:rPr>
    </w:lvl>
    <w:lvl w:ilvl="1">
      <w:start w:val="1"/>
      <w:numFmt w:val="bullet"/>
      <w:lvlText w:val="◦"/>
      <w:lvlJc w:val="left"/>
      <w:pPr>
        <w:tabs>
          <w:tab w:val="num" w:pos="1995"/>
        </w:tabs>
        <w:ind w:left="1995" w:hanging="360"/>
      </w:pPr>
      <w:rPr>
        <w:rFonts w:ascii="OpenSymbol" w:hAnsi="OpenSymbol" w:cs="OpenSymbol" w:hint="default"/>
        <w:sz w:val="19"/>
      </w:rPr>
    </w:lvl>
    <w:lvl w:ilvl="2">
      <w:start w:val="1"/>
      <w:numFmt w:val="bullet"/>
      <w:lvlText w:val="▪"/>
      <w:lvlJc w:val="left"/>
      <w:pPr>
        <w:tabs>
          <w:tab w:val="num" w:pos="2355"/>
        </w:tabs>
        <w:ind w:left="2355" w:hanging="360"/>
      </w:pPr>
      <w:rPr>
        <w:rFonts w:ascii="OpenSymbol" w:hAnsi="OpenSymbol" w:cs="OpenSymbol" w:hint="default"/>
        <w:sz w:val="19"/>
      </w:rPr>
    </w:lvl>
    <w:lvl w:ilvl="3">
      <w:start w:val="1"/>
      <w:numFmt w:val="bullet"/>
      <w:lvlText w:val=""/>
      <w:lvlJc w:val="left"/>
      <w:pPr>
        <w:tabs>
          <w:tab w:val="num" w:pos="2715"/>
        </w:tabs>
        <w:ind w:left="2715" w:hanging="360"/>
      </w:pPr>
      <w:rPr>
        <w:rFonts w:ascii="Symbol" w:hAnsi="Symbol" w:cs="OpenSymbol" w:hint="default"/>
        <w:sz w:val="19"/>
      </w:rPr>
    </w:lvl>
    <w:lvl w:ilvl="4">
      <w:start w:val="1"/>
      <w:numFmt w:val="bullet"/>
      <w:lvlText w:val="◦"/>
      <w:lvlJc w:val="left"/>
      <w:pPr>
        <w:tabs>
          <w:tab w:val="num" w:pos="3075"/>
        </w:tabs>
        <w:ind w:left="3075" w:hanging="360"/>
      </w:pPr>
      <w:rPr>
        <w:rFonts w:ascii="OpenSymbol" w:hAnsi="OpenSymbol" w:cs="OpenSymbol" w:hint="default"/>
        <w:sz w:val="19"/>
      </w:rPr>
    </w:lvl>
    <w:lvl w:ilvl="5">
      <w:start w:val="1"/>
      <w:numFmt w:val="bullet"/>
      <w:lvlText w:val="▪"/>
      <w:lvlJc w:val="left"/>
      <w:pPr>
        <w:tabs>
          <w:tab w:val="num" w:pos="3435"/>
        </w:tabs>
        <w:ind w:left="3435" w:hanging="360"/>
      </w:pPr>
      <w:rPr>
        <w:rFonts w:ascii="OpenSymbol" w:hAnsi="OpenSymbol" w:cs="OpenSymbol" w:hint="default"/>
        <w:sz w:val="19"/>
      </w:rPr>
    </w:lvl>
    <w:lvl w:ilvl="6">
      <w:start w:val="1"/>
      <w:numFmt w:val="bullet"/>
      <w:lvlText w:val=""/>
      <w:lvlJc w:val="left"/>
      <w:pPr>
        <w:tabs>
          <w:tab w:val="num" w:pos="3795"/>
        </w:tabs>
        <w:ind w:left="3795" w:hanging="360"/>
      </w:pPr>
      <w:rPr>
        <w:rFonts w:ascii="Symbol" w:hAnsi="Symbol" w:cs="OpenSymbol" w:hint="default"/>
        <w:sz w:val="19"/>
      </w:rPr>
    </w:lvl>
    <w:lvl w:ilvl="7">
      <w:start w:val="1"/>
      <w:numFmt w:val="bullet"/>
      <w:lvlText w:val="◦"/>
      <w:lvlJc w:val="left"/>
      <w:pPr>
        <w:tabs>
          <w:tab w:val="num" w:pos="4155"/>
        </w:tabs>
        <w:ind w:left="4155" w:hanging="360"/>
      </w:pPr>
      <w:rPr>
        <w:rFonts w:ascii="OpenSymbol" w:hAnsi="OpenSymbol" w:cs="OpenSymbol" w:hint="default"/>
        <w:sz w:val="19"/>
      </w:rPr>
    </w:lvl>
    <w:lvl w:ilvl="8">
      <w:start w:val="1"/>
      <w:numFmt w:val="bullet"/>
      <w:lvlText w:val="▪"/>
      <w:lvlJc w:val="left"/>
      <w:pPr>
        <w:tabs>
          <w:tab w:val="num" w:pos="4515"/>
        </w:tabs>
        <w:ind w:left="4515" w:hanging="360"/>
      </w:pPr>
      <w:rPr>
        <w:rFonts w:ascii="OpenSymbol" w:hAnsi="OpenSymbol" w:cs="OpenSymbol" w:hint="default"/>
        <w:sz w:val="19"/>
      </w:rPr>
    </w:lvl>
  </w:abstractNum>
  <w:num w:numId="1">
    <w:abstractNumId w:val="4"/>
  </w:num>
  <w:num w:numId="2">
    <w:abstractNumId w:val="5"/>
  </w:num>
  <w:num w:numId="3">
    <w:abstractNumId w:val="2"/>
  </w:num>
  <w:num w:numId="4">
    <w:abstractNumId w:val="0"/>
  </w:num>
  <w:num w:numId="5">
    <w:abstractNumId w:val="6"/>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sen">
    <w15:presenceInfo w15:providerId="None" w15:userId="Fransen"/>
  </w15:person>
  <w15:person w15:author="Damian Danyłko">
    <w15:presenceInfo w15:providerId="AD" w15:userId="S::d.danylko@metrological.com::3f02eba6-044b-4713-9c8a-e845238173bd"/>
  </w15:person>
  <w15:person w15:author="Pierre Wielders">
    <w15:presenceInfo w15:providerId="Windows Live" w15:userId="fee13a4505504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CC"/>
    <w:rsid w:val="00104D89"/>
    <w:rsid w:val="00122BB7"/>
    <w:rsid w:val="0015631C"/>
    <w:rsid w:val="00223181"/>
    <w:rsid w:val="002A7F8A"/>
    <w:rsid w:val="002D5222"/>
    <w:rsid w:val="00345AC8"/>
    <w:rsid w:val="003A4502"/>
    <w:rsid w:val="003A789D"/>
    <w:rsid w:val="00442034"/>
    <w:rsid w:val="00481AD8"/>
    <w:rsid w:val="005412BA"/>
    <w:rsid w:val="005A33FC"/>
    <w:rsid w:val="005D72FB"/>
    <w:rsid w:val="0061629C"/>
    <w:rsid w:val="006A614F"/>
    <w:rsid w:val="006C43C4"/>
    <w:rsid w:val="006D1FF9"/>
    <w:rsid w:val="00841188"/>
    <w:rsid w:val="008B0387"/>
    <w:rsid w:val="008E264E"/>
    <w:rsid w:val="008F3141"/>
    <w:rsid w:val="00A63022"/>
    <w:rsid w:val="00B058FA"/>
    <w:rsid w:val="00B411C6"/>
    <w:rsid w:val="00BF0D8C"/>
    <w:rsid w:val="00C012AC"/>
    <w:rsid w:val="00C05522"/>
    <w:rsid w:val="00C12BB6"/>
    <w:rsid w:val="00C41E82"/>
    <w:rsid w:val="00C46C88"/>
    <w:rsid w:val="00C74B84"/>
    <w:rsid w:val="00CD39FC"/>
    <w:rsid w:val="00CD3F88"/>
    <w:rsid w:val="00D15EC8"/>
    <w:rsid w:val="00E305C4"/>
    <w:rsid w:val="00EF3BC2"/>
    <w:rsid w:val="00F67BE7"/>
    <w:rsid w:val="00FC19C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620A"/>
  <w15:docId w15:val="{C9F1DF61-FDB8-4876-ACB4-FFECD8B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427D"/>
    <w:pPr>
      <w:widowControl w:val="0"/>
      <w:spacing w:line="312" w:lineRule="auto"/>
    </w:pPr>
    <w:rPr>
      <w:rFonts w:ascii="Arial" w:hAnsi="Arial"/>
      <w:sz w:val="19"/>
      <w:szCs w:val="20"/>
      <w:lang w:eastAsia="ja-JP"/>
    </w:rPr>
  </w:style>
  <w:style w:type="paragraph" w:styleId="Kop1">
    <w:name w:val="heading 1"/>
    <w:basedOn w:val="Standaard"/>
    <w:next w:val="Standaard"/>
    <w:link w:val="Kop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Kop2">
    <w:name w:val="heading 2"/>
    <w:basedOn w:val="Standaard"/>
    <w:next w:val="Standaard"/>
    <w:link w:val="Kop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Kop3">
    <w:name w:val="heading 3"/>
    <w:basedOn w:val="Kop2"/>
    <w:next w:val="Standaard"/>
    <w:link w:val="Kop3Char"/>
    <w:uiPriority w:val="9"/>
    <w:unhideWhenUsed/>
    <w:qFormat/>
    <w:rsid w:val="006826BA"/>
    <w:pPr>
      <w:numPr>
        <w:ilvl w:val="2"/>
      </w:numPr>
      <w:outlineLvl w:val="2"/>
    </w:pPr>
    <w:rPr>
      <w:sz w:val="22"/>
    </w:rPr>
  </w:style>
  <w:style w:type="paragraph" w:styleId="Kop4">
    <w:name w:val="heading 4"/>
    <w:basedOn w:val="Standaard"/>
    <w:next w:val="Standaard"/>
    <w:link w:val="Kop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724019"/>
    <w:rPr>
      <w:rFonts w:ascii="Arial" w:eastAsiaTheme="majorEastAsia" w:hAnsi="Arial" w:cstheme="majorBidi"/>
      <w:bCs/>
      <w:color w:val="000000" w:themeColor="text1"/>
      <w:sz w:val="46"/>
      <w:szCs w:val="40"/>
      <w:lang w:eastAsia="ja-JP"/>
    </w:rPr>
  </w:style>
  <w:style w:type="character" w:customStyle="1" w:styleId="Kop2Char">
    <w:name w:val="Kop 2 Char"/>
    <w:basedOn w:val="Standaardalinea-lettertype"/>
    <w:link w:val="Kop2"/>
    <w:uiPriority w:val="9"/>
    <w:qFormat/>
    <w:rsid w:val="00724019"/>
    <w:rPr>
      <w:rFonts w:ascii="Arial" w:eastAsiaTheme="majorEastAsia" w:hAnsi="Arial" w:cstheme="majorBidi"/>
      <w:b/>
      <w:bCs/>
      <w:color w:val="000000" w:themeColor="text1"/>
      <w:sz w:val="26"/>
      <w:szCs w:val="20"/>
      <w:lang w:eastAsia="ar-SA"/>
    </w:rPr>
  </w:style>
  <w:style w:type="character" w:customStyle="1" w:styleId="VoettekstChar">
    <w:name w:val="Voettekst Char"/>
    <w:basedOn w:val="Standaardalinea-lettertype"/>
    <w:link w:val="Voettekst"/>
    <w:uiPriority w:val="99"/>
    <w:qFormat/>
    <w:rsid w:val="00AC4E27"/>
    <w:rPr>
      <w:rFonts w:asciiTheme="majorHAnsi" w:hAnsiTheme="majorHAnsi"/>
      <w:sz w:val="20"/>
      <w:szCs w:val="20"/>
      <w:lang w:eastAsia="ja-JP"/>
    </w:rPr>
  </w:style>
  <w:style w:type="character" w:styleId="Paginanummer">
    <w:name w:val="page number"/>
    <w:basedOn w:val="Standaardalinea-lettertype"/>
    <w:uiPriority w:val="99"/>
    <w:semiHidden/>
    <w:unhideWhenUsed/>
    <w:qFormat/>
    <w:rsid w:val="00AC4E27"/>
  </w:style>
  <w:style w:type="character" w:customStyle="1" w:styleId="VoetnoottekstChar">
    <w:name w:val="Voetnoottekst Char"/>
    <w:basedOn w:val="Standaardalinea-lettertype"/>
    <w:link w:val="Voetnoottekst"/>
    <w:uiPriority w:val="99"/>
    <w:qFormat/>
    <w:rsid w:val="00AC4E27"/>
    <w:rPr>
      <w:rFonts w:asciiTheme="majorHAnsi" w:hAnsiTheme="majorHAnsi"/>
      <w:lang w:eastAsia="ja-JP"/>
    </w:rPr>
  </w:style>
  <w:style w:type="character" w:customStyle="1" w:styleId="FootnoteCharacters">
    <w:name w:val="Footnote Characters"/>
    <w:basedOn w:val="Standaardalinea-lettertype"/>
    <w:uiPriority w:val="99"/>
    <w:unhideWhenUsed/>
    <w:qFormat/>
    <w:rsid w:val="00AC4E27"/>
    <w:rPr>
      <w:vertAlign w:val="superscript"/>
    </w:rPr>
  </w:style>
  <w:style w:type="character" w:customStyle="1" w:styleId="FootnoteAnchor">
    <w:name w:val="Footnote Anchor"/>
    <w:rPr>
      <w:vertAlign w:val="superscript"/>
    </w:rPr>
  </w:style>
  <w:style w:type="character" w:customStyle="1" w:styleId="KoptekstChar">
    <w:name w:val="Koptekst Char"/>
    <w:basedOn w:val="Standaardalinea-lettertype"/>
    <w:link w:val="Koptekst"/>
    <w:uiPriority w:val="99"/>
    <w:qFormat/>
    <w:rsid w:val="00515401"/>
    <w:rPr>
      <w:rFonts w:asciiTheme="majorHAnsi" w:hAnsiTheme="majorHAnsi"/>
      <w:sz w:val="20"/>
      <w:szCs w:val="20"/>
      <w:lang w:eastAsia="ja-JP"/>
    </w:rPr>
  </w:style>
  <w:style w:type="character" w:customStyle="1" w:styleId="BallontekstChar">
    <w:name w:val="Ballontekst Char"/>
    <w:basedOn w:val="Standaardalinea-lettertype"/>
    <w:link w:val="Ballonteks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Standaardalinea-lettertype"/>
    <w:uiPriority w:val="99"/>
    <w:unhideWhenUsed/>
    <w:rsid w:val="0070472D"/>
    <w:rPr>
      <w:color w:val="0000FF" w:themeColor="hyperlink"/>
      <w:u w:val="single"/>
    </w:rPr>
  </w:style>
  <w:style w:type="character" w:styleId="Tekstvantijdelijkeaanduiding">
    <w:name w:val="Placeholder Text"/>
    <w:basedOn w:val="Standaardalinea-lettertype"/>
    <w:uiPriority w:val="99"/>
    <w:semiHidden/>
    <w:qFormat/>
    <w:rsid w:val="00DE02D1"/>
    <w:rPr>
      <w:color w:val="808080"/>
    </w:rPr>
  </w:style>
  <w:style w:type="character" w:customStyle="1" w:styleId="GeenafstandChar">
    <w:name w:val="Geen afstand Char"/>
    <w:basedOn w:val="Standaardalinea-lettertype"/>
    <w:link w:val="Geenafstand"/>
    <w:qFormat/>
    <w:rsid w:val="00DE02D1"/>
    <w:rPr>
      <w:rFonts w:ascii="PMingLiU" w:hAnsi="PMingLiU"/>
      <w:sz w:val="22"/>
      <w:szCs w:val="22"/>
    </w:rPr>
  </w:style>
  <w:style w:type="character" w:customStyle="1" w:styleId="TitelChar">
    <w:name w:val="Titel Char"/>
    <w:basedOn w:val="Standaardalinea-lettertype"/>
    <w:link w:val="Titel"/>
    <w:uiPriority w:val="10"/>
    <w:qFormat/>
    <w:rsid w:val="007148B6"/>
    <w:rPr>
      <w:rFonts w:ascii="Helvetica" w:hAnsi="Helvetica"/>
      <w:sz w:val="88"/>
      <w:szCs w:val="88"/>
      <w:lang w:eastAsia="ja-JP"/>
    </w:rPr>
  </w:style>
  <w:style w:type="character" w:customStyle="1" w:styleId="OndertitelChar">
    <w:name w:val="Ondertitel Char"/>
    <w:basedOn w:val="Standaardalinea-lettertype"/>
    <w:link w:val="Ondertitel"/>
    <w:uiPriority w:val="11"/>
    <w:qFormat/>
    <w:rsid w:val="003F5FAA"/>
    <w:rPr>
      <w:rFonts w:ascii="Helvetica" w:hAnsi="Helvetica"/>
      <w:b/>
      <w:sz w:val="48"/>
      <w:szCs w:val="48"/>
      <w:lang w:eastAsia="ja-JP"/>
    </w:rPr>
  </w:style>
  <w:style w:type="character" w:styleId="Subtielebenadrukking">
    <w:name w:val="Subtle Emphasis"/>
    <w:uiPriority w:val="19"/>
    <w:qFormat/>
    <w:rsid w:val="00437C38"/>
    <w:rPr>
      <w:rFonts w:ascii="Helvetica" w:hAnsi="Helvetica"/>
      <w:b/>
      <w:sz w:val="32"/>
      <w:szCs w:val="32"/>
    </w:rPr>
  </w:style>
  <w:style w:type="character" w:customStyle="1" w:styleId="Kop3Char">
    <w:name w:val="Kop 3 Char"/>
    <w:basedOn w:val="Standaardalinea-lettertype"/>
    <w:link w:val="Kop3"/>
    <w:uiPriority w:val="9"/>
    <w:qFormat/>
    <w:rsid w:val="006826BA"/>
    <w:rPr>
      <w:rFonts w:ascii="Arial" w:eastAsiaTheme="majorEastAsia" w:hAnsi="Arial" w:cstheme="majorBidi"/>
      <w:b/>
      <w:bCs/>
      <w:color w:val="000000" w:themeColor="text1"/>
      <w:sz w:val="22"/>
      <w:szCs w:val="20"/>
      <w:lang w:eastAsia="ar-SA"/>
    </w:rPr>
  </w:style>
  <w:style w:type="character" w:customStyle="1" w:styleId="LijstalineaChar">
    <w:name w:val="Lijstalinea Char"/>
    <w:basedOn w:val="Standaardalinea-lettertype"/>
    <w:link w:val="Lijstalinea"/>
    <w:uiPriority w:val="34"/>
    <w:qFormat/>
    <w:rsid w:val="00A57632"/>
    <w:rPr>
      <w:rFonts w:ascii="Arial" w:hAnsi="Arial"/>
      <w:sz w:val="19"/>
      <w:szCs w:val="20"/>
      <w:lang w:eastAsia="ja-JP"/>
    </w:rPr>
  </w:style>
  <w:style w:type="character" w:customStyle="1" w:styleId="apple-style-span">
    <w:name w:val="apple-style-span"/>
    <w:basedOn w:val="Standaardalinea-lettertype"/>
    <w:qFormat/>
    <w:rsid w:val="00EB2D47"/>
  </w:style>
  <w:style w:type="character" w:styleId="GevolgdeHyperlink">
    <w:name w:val="FollowedHyperlink"/>
    <w:basedOn w:val="Standaardalinea-lettertype"/>
    <w:uiPriority w:val="99"/>
    <w:semiHidden/>
    <w:unhideWhenUsed/>
    <w:qFormat/>
    <w:rsid w:val="00EB2D47"/>
    <w:rPr>
      <w:color w:val="800080" w:themeColor="followedHyperlink"/>
      <w:u w:val="single"/>
    </w:rPr>
  </w:style>
  <w:style w:type="character" w:customStyle="1" w:styleId="Kop4Char">
    <w:name w:val="Kop 4 Char"/>
    <w:basedOn w:val="Standaardalinea-lettertype"/>
    <w:link w:val="Kop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Standaardalinea-lettertype"/>
    <w:qFormat/>
    <w:rsid w:val="00EF7ECA"/>
    <w:rPr>
      <w:rFonts w:cs="Times New Roman"/>
    </w:rPr>
  </w:style>
  <w:style w:type="character" w:customStyle="1" w:styleId="TekstopmerkingChar">
    <w:name w:val="Tekst opmerking Char"/>
    <w:basedOn w:val="Standaardalinea-lettertype"/>
    <w:link w:val="Tekstopmerking"/>
    <w:semiHidden/>
    <w:qFormat/>
    <w:rsid w:val="000D2737"/>
    <w:rPr>
      <w:rFonts w:ascii="Arial" w:eastAsia="Times New Roman" w:hAnsi="Arial" w:cs="Times New Roman"/>
      <w:bCs/>
      <w:sz w:val="20"/>
      <w:szCs w:val="20"/>
      <w:lang w:val="en-GB" w:eastAsia="en-US"/>
    </w:rPr>
  </w:style>
  <w:style w:type="character" w:customStyle="1" w:styleId="Kop5Char">
    <w:name w:val="Kop 5 Char"/>
    <w:basedOn w:val="Standaardalinea-lettertype"/>
    <w:link w:val="Kop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Kop6Char">
    <w:name w:val="Kop 6 Char"/>
    <w:basedOn w:val="Standaardalinea-lettertype"/>
    <w:link w:val="Kop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Kop7Char">
    <w:name w:val="Kop 7 Char"/>
    <w:basedOn w:val="Standaardalinea-lettertype"/>
    <w:link w:val="Kop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Kop8Char">
    <w:name w:val="Kop 8 Char"/>
    <w:basedOn w:val="Standaardalinea-lettertype"/>
    <w:link w:val="Kop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Kop9Char">
    <w:name w:val="Kop 9 Char"/>
    <w:basedOn w:val="Standaardalinea-lettertype"/>
    <w:link w:val="Kop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Standaardalinea-lettertype"/>
    <w:qFormat/>
    <w:rsid w:val="001512FF"/>
  </w:style>
  <w:style w:type="character" w:customStyle="1" w:styleId="pl-en">
    <w:name w:val="pl-en"/>
    <w:basedOn w:val="Standaardalinea-lettertype"/>
    <w:qFormat/>
    <w:rsid w:val="001512FF"/>
  </w:style>
  <w:style w:type="character" w:customStyle="1" w:styleId="pl-s">
    <w:name w:val="pl-s"/>
    <w:basedOn w:val="Standaardalinea-lettertype"/>
    <w:qFormat/>
    <w:rsid w:val="001512FF"/>
  </w:style>
  <w:style w:type="character" w:customStyle="1" w:styleId="pl-pds">
    <w:name w:val="pl-pds"/>
    <w:basedOn w:val="Standaardalinea-lettertype"/>
    <w:qFormat/>
    <w:rsid w:val="001512FF"/>
  </w:style>
  <w:style w:type="character" w:customStyle="1" w:styleId="pl-smi">
    <w:name w:val="pl-smi"/>
    <w:basedOn w:val="Standaardalinea-lettertype"/>
    <w:qFormat/>
    <w:rsid w:val="001512FF"/>
  </w:style>
  <w:style w:type="character" w:customStyle="1" w:styleId="pl-c1">
    <w:name w:val="pl-c1"/>
    <w:basedOn w:val="Standaardalinea-lettertype"/>
    <w:qFormat/>
    <w:rsid w:val="001512FF"/>
  </w:style>
  <w:style w:type="character" w:customStyle="1" w:styleId="pl-c">
    <w:name w:val="pl-c"/>
    <w:basedOn w:val="Standaardalinea-lettertype"/>
    <w:qFormat/>
    <w:rsid w:val="005D7D5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ListLabel78">
    <w:name w:val="ListLabel 78"/>
    <w:qFormat/>
    <w:rPr>
      <w:lang w:eastAsia="nl-NL"/>
    </w:rPr>
  </w:style>
  <w:style w:type="character" w:customStyle="1" w:styleId="ListLabel79">
    <w:name w:val="ListLabel 79"/>
    <w:qFormat/>
    <w:rPr>
      <w:lang w:eastAsia="ja-JP"/>
    </w:rPr>
  </w:style>
  <w:style w:type="character" w:customStyle="1" w:styleId="ListLabel80">
    <w:name w:val="ListLabel 80"/>
    <w:qFormat/>
    <w:rPr>
      <w:rFonts w:eastAsia="Cambria"/>
      <w:lang w:val="de-DE" w:eastAsia="ja-JP"/>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style>
  <w:style w:type="character" w:customStyle="1" w:styleId="ListLabel127">
    <w:name w:val="ListLabel 127"/>
    <w:qFormat/>
    <w:rPr>
      <w:lang w:eastAsia="nl-NL"/>
    </w:rPr>
  </w:style>
  <w:style w:type="character" w:customStyle="1" w:styleId="ListLabel128">
    <w:name w:val="ListLabel 128"/>
    <w:qFormat/>
    <w:rPr>
      <w:rFonts w:eastAsia="Cambria"/>
      <w:lang w:val="de-DE"/>
    </w:rPr>
  </w:style>
  <w:style w:type="character" w:customStyle="1" w:styleId="IndexLink">
    <w:name w:val="Index Link"/>
    <w:qFormat/>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style>
  <w:style w:type="character" w:customStyle="1" w:styleId="ListLabel175">
    <w:name w:val="ListLabel 175"/>
    <w:qFormat/>
    <w:rPr>
      <w:lang w:eastAsia="nl-NL"/>
    </w:rPr>
  </w:style>
  <w:style w:type="character" w:customStyle="1" w:styleId="ListLabel176">
    <w:name w:val="ListLabel 176"/>
    <w:qFormat/>
    <w:rPr>
      <w:lang w:eastAsia="ja-JP"/>
    </w:rPr>
  </w:style>
  <w:style w:type="character" w:customStyle="1" w:styleId="ListLabel177">
    <w:name w:val="ListLabel 177"/>
    <w:qFormat/>
    <w:rPr>
      <w:rFonts w:eastAsia="Cambria"/>
      <w:lang w:val="de-DE" w:eastAsia="ja-JP"/>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lang w:eastAsia="nl-NL"/>
    </w:rPr>
  </w:style>
  <w:style w:type="character" w:customStyle="1" w:styleId="ListLabel225">
    <w:name w:val="ListLabel 225"/>
    <w:qFormat/>
    <w:rPr>
      <w:lang w:eastAsia="ja-JP"/>
    </w:rPr>
  </w:style>
  <w:style w:type="character" w:customStyle="1" w:styleId="ListLabel226">
    <w:name w:val="ListLabel 226"/>
    <w:qFormat/>
    <w:rPr>
      <w:rFonts w:eastAsia="Cambria"/>
      <w:lang w:val="de-DE" w:eastAsia="ja-JP"/>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style>
  <w:style w:type="character" w:customStyle="1" w:styleId="ListLabel273">
    <w:name w:val="ListLabel 273"/>
    <w:qFormat/>
    <w:rPr>
      <w:lang w:eastAsia="nl-NL"/>
    </w:rPr>
  </w:style>
  <w:style w:type="character" w:customStyle="1" w:styleId="ListLabel274">
    <w:name w:val="ListLabel 274"/>
    <w:qFormat/>
    <w:rPr>
      <w:lang w:eastAsia="ja-JP"/>
    </w:rPr>
  </w:style>
  <w:style w:type="character" w:customStyle="1" w:styleId="ListLabel275">
    <w:name w:val="ListLabel 275"/>
    <w:qFormat/>
    <w:rPr>
      <w:rFonts w:eastAsia="Cambria"/>
      <w:lang w:val="de-DE" w:eastAsia="ja-JP"/>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style>
  <w:style w:type="character" w:customStyle="1" w:styleId="ListLabel322">
    <w:name w:val="ListLabel 322"/>
    <w:qFormat/>
    <w:rPr>
      <w:lang w:eastAsia="nl-NL"/>
    </w:rPr>
  </w:style>
  <w:style w:type="character" w:customStyle="1" w:styleId="ListLabel323">
    <w:name w:val="ListLabel 323"/>
    <w:qFormat/>
    <w:rPr>
      <w:lang w:eastAsia="ja-JP"/>
    </w:rPr>
  </w:style>
  <w:style w:type="character" w:customStyle="1" w:styleId="ListLabel324">
    <w:name w:val="ListLabel 324"/>
    <w:qFormat/>
    <w:rPr>
      <w:rFonts w:eastAsia="Cambria"/>
      <w:lang w:val="de-DE" w:eastAsia="ja-JP"/>
    </w:rPr>
  </w:style>
  <w:style w:type="character" w:customStyle="1" w:styleId="ListLabel325">
    <w:name w:val="ListLabel 325"/>
    <w:qFormat/>
    <w:rPr>
      <w:sz w:val="18"/>
      <w:szCs w:val="18"/>
      <w:lang w:eastAsia="ar-SA"/>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style>
  <w:style w:type="character" w:customStyle="1" w:styleId="ListLabel372">
    <w:name w:val="ListLabel 372"/>
    <w:qFormat/>
    <w:rPr>
      <w:lang w:eastAsia="nl-NL"/>
    </w:rPr>
  </w:style>
  <w:style w:type="character" w:customStyle="1" w:styleId="ListLabel373">
    <w:name w:val="ListLabel 373"/>
    <w:qFormat/>
    <w:rPr>
      <w:lang w:eastAsia="ja-JP"/>
    </w:rPr>
  </w:style>
  <w:style w:type="character" w:customStyle="1" w:styleId="ListLabel374">
    <w:name w:val="ListLabel 374"/>
    <w:qFormat/>
    <w:rPr>
      <w:rFonts w:eastAsia="Cambria"/>
      <w:lang w:val="de-DE" w:eastAsia="ja-JP"/>
    </w:rPr>
  </w:style>
  <w:style w:type="character" w:customStyle="1" w:styleId="ListLabel375">
    <w:name w:val="ListLabel 375"/>
    <w:qFormat/>
    <w:rPr>
      <w:sz w:val="18"/>
      <w:szCs w:val="18"/>
      <w:lang w:eastAsia="ar-SA"/>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style>
  <w:style w:type="character" w:customStyle="1" w:styleId="ListLabel422">
    <w:name w:val="ListLabel 422"/>
    <w:qFormat/>
    <w:rPr>
      <w:lang w:eastAsia="nl-NL"/>
    </w:rPr>
  </w:style>
  <w:style w:type="character" w:customStyle="1" w:styleId="ListLabel423">
    <w:name w:val="ListLabel 423"/>
    <w:qFormat/>
    <w:rPr>
      <w:lang w:eastAsia="ja-JP"/>
    </w:rPr>
  </w:style>
  <w:style w:type="character" w:customStyle="1" w:styleId="ListLabel424">
    <w:name w:val="ListLabel 424"/>
    <w:qFormat/>
    <w:rPr>
      <w:rFonts w:eastAsia="Cambria"/>
      <w:lang w:val="de-DE" w:eastAsia="ja-JP"/>
    </w:rPr>
  </w:style>
  <w:style w:type="character" w:customStyle="1" w:styleId="ListLabel425">
    <w:name w:val="ListLabel 425"/>
    <w:qFormat/>
    <w:rPr>
      <w:sz w:val="18"/>
      <w:szCs w:val="18"/>
      <w:lang w:eastAsia="ar-SA"/>
    </w:rPr>
  </w:style>
  <w:style w:type="character" w:customStyle="1" w:styleId="ListLabel453">
    <w:name w:val="ListLabel 453"/>
    <w:qFormat/>
    <w:rPr>
      <w:rFonts w:eastAsiaTheme="minorHAnsi"/>
      <w:lang w:eastAsia="ja-JP"/>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eastAsiaTheme="minorHAnsi"/>
      <w:lang w:eastAsia="ja-JP"/>
    </w:rPr>
  </w:style>
  <w:style w:type="character" w:customStyle="1" w:styleId="ListLabel500">
    <w:name w:val="ListLabel 500"/>
    <w:qFormat/>
    <w:rPr>
      <w:sz w:val="18"/>
      <w:szCs w:val="18"/>
      <w:lang w:eastAsia="ar-SA"/>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eastAsiaTheme="minorHAnsi"/>
      <w:lang w:eastAsia="ja-JP"/>
    </w:rPr>
  </w:style>
  <w:style w:type="character" w:customStyle="1" w:styleId="ListLabel547">
    <w:name w:val="ListLabel 547"/>
    <w:qFormat/>
    <w:rPr>
      <w:sz w:val="18"/>
      <w:szCs w:val="18"/>
      <w:lang w:eastAsia="ar-SA"/>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eastAsiaTheme="minorHAnsi"/>
      <w:lang w:eastAsia="ja-JP"/>
    </w:rPr>
  </w:style>
  <w:style w:type="character" w:customStyle="1" w:styleId="ListLabel594">
    <w:name w:val="ListLabel 594"/>
    <w:qFormat/>
    <w:rPr>
      <w:sz w:val="18"/>
      <w:szCs w:val="18"/>
      <w:lang w:eastAsia="ar-SA"/>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eastAsiaTheme="minorHAnsi"/>
      <w:lang w:eastAsia="ja-JP"/>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eastAsiaTheme="minorHAnsi"/>
      <w:lang w:eastAsia="ja-JP"/>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eastAsiaTheme="minorHAnsi"/>
      <w:lang w:eastAsia="ja-JP"/>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eastAsiaTheme="minorHAnsi"/>
      <w:lang w:eastAsia="ja-JP"/>
    </w:rPr>
  </w:style>
  <w:style w:type="character" w:customStyle="1" w:styleId="Bullets">
    <w:name w:val="Bullets"/>
    <w:qFormat/>
    <w:rPr>
      <w:rFonts w:ascii="OpenSymbol" w:eastAsia="OpenSymbol" w:hAnsi="OpenSymbol" w:cs="OpenSymbol"/>
      <w:sz w:val="19"/>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OpenSymbol"/>
      <w:sz w:val="19"/>
    </w:rPr>
  </w:style>
  <w:style w:type="character" w:customStyle="1" w:styleId="ListLabel798">
    <w:name w:val="ListLabel 798"/>
    <w:qFormat/>
    <w:rPr>
      <w:rFonts w:cs="OpenSymbol"/>
      <w:sz w:val="19"/>
    </w:rPr>
  </w:style>
  <w:style w:type="character" w:customStyle="1" w:styleId="ListLabel799">
    <w:name w:val="ListLabel 799"/>
    <w:qFormat/>
    <w:rPr>
      <w:rFonts w:cs="OpenSymbol"/>
      <w:sz w:val="19"/>
    </w:rPr>
  </w:style>
  <w:style w:type="character" w:customStyle="1" w:styleId="ListLabel800">
    <w:name w:val="ListLabel 800"/>
    <w:qFormat/>
    <w:rPr>
      <w:rFonts w:cs="OpenSymbol"/>
      <w:sz w:val="19"/>
    </w:rPr>
  </w:style>
  <w:style w:type="character" w:customStyle="1" w:styleId="ListLabel801">
    <w:name w:val="ListLabel 801"/>
    <w:qFormat/>
    <w:rPr>
      <w:rFonts w:cs="OpenSymbol"/>
      <w:sz w:val="19"/>
    </w:rPr>
  </w:style>
  <w:style w:type="character" w:customStyle="1" w:styleId="ListLabel802">
    <w:name w:val="ListLabel 802"/>
    <w:qFormat/>
    <w:rPr>
      <w:rFonts w:cs="OpenSymbol"/>
      <w:sz w:val="19"/>
    </w:rPr>
  </w:style>
  <w:style w:type="character" w:customStyle="1" w:styleId="ListLabel803">
    <w:name w:val="ListLabel 803"/>
    <w:qFormat/>
    <w:rPr>
      <w:rFonts w:cs="OpenSymbol"/>
      <w:sz w:val="19"/>
    </w:rPr>
  </w:style>
  <w:style w:type="character" w:customStyle="1" w:styleId="ListLabel804">
    <w:name w:val="ListLabel 804"/>
    <w:qFormat/>
    <w:rPr>
      <w:rFonts w:cs="OpenSymbol"/>
      <w:sz w:val="19"/>
    </w:rPr>
  </w:style>
  <w:style w:type="character" w:customStyle="1" w:styleId="ListLabel805">
    <w:name w:val="ListLabel 805"/>
    <w:qFormat/>
    <w:rPr>
      <w:rFonts w:cs="OpenSymbol"/>
      <w:sz w:val="19"/>
    </w:rPr>
  </w:style>
  <w:style w:type="character" w:customStyle="1" w:styleId="ListLabel806">
    <w:name w:val="ListLabel 806"/>
    <w:qFormat/>
    <w:rPr>
      <w:rFonts w:cs="OpenSymbol"/>
      <w:sz w:val="19"/>
    </w:rPr>
  </w:style>
  <w:style w:type="character" w:customStyle="1" w:styleId="ListLabel807">
    <w:name w:val="ListLabel 807"/>
    <w:qFormat/>
    <w:rPr>
      <w:rFonts w:cs="OpenSymbol"/>
      <w:sz w:val="19"/>
    </w:rPr>
  </w:style>
  <w:style w:type="character" w:customStyle="1" w:styleId="ListLabel808">
    <w:name w:val="ListLabel 808"/>
    <w:qFormat/>
    <w:rPr>
      <w:rFonts w:cs="OpenSymbol"/>
      <w:sz w:val="19"/>
    </w:rPr>
  </w:style>
  <w:style w:type="character" w:customStyle="1" w:styleId="ListLabel809">
    <w:name w:val="ListLabel 809"/>
    <w:qFormat/>
    <w:rPr>
      <w:rFonts w:cs="OpenSymbol"/>
      <w:sz w:val="19"/>
    </w:rPr>
  </w:style>
  <w:style w:type="character" w:customStyle="1" w:styleId="ListLabel810">
    <w:name w:val="ListLabel 810"/>
    <w:qFormat/>
    <w:rPr>
      <w:rFonts w:cs="OpenSymbol"/>
      <w:sz w:val="19"/>
    </w:rPr>
  </w:style>
  <w:style w:type="character" w:customStyle="1" w:styleId="ListLabel811">
    <w:name w:val="ListLabel 811"/>
    <w:qFormat/>
    <w:rPr>
      <w:rFonts w:cs="OpenSymbol"/>
      <w:sz w:val="19"/>
    </w:rPr>
  </w:style>
  <w:style w:type="character" w:customStyle="1" w:styleId="ListLabel812">
    <w:name w:val="ListLabel 812"/>
    <w:qFormat/>
    <w:rPr>
      <w:rFonts w:cs="OpenSymbol"/>
      <w:sz w:val="19"/>
    </w:rPr>
  </w:style>
  <w:style w:type="character" w:customStyle="1" w:styleId="ListLabel813">
    <w:name w:val="ListLabel 813"/>
    <w:qFormat/>
    <w:rPr>
      <w:rFonts w:cs="OpenSymbol"/>
      <w:sz w:val="19"/>
    </w:rPr>
  </w:style>
  <w:style w:type="character" w:customStyle="1" w:styleId="ListLabel814">
    <w:name w:val="ListLabel 814"/>
    <w:qFormat/>
    <w:rPr>
      <w:rFonts w:cs="OpenSymbol"/>
      <w:sz w:val="19"/>
    </w:rPr>
  </w:style>
  <w:style w:type="character" w:customStyle="1" w:styleId="ListLabel815">
    <w:name w:val="ListLabel 815"/>
    <w:qFormat/>
    <w:rPr>
      <w:rFonts w:cs="OpenSymbol"/>
      <w:sz w:val="19"/>
    </w:rPr>
  </w:style>
  <w:style w:type="character" w:customStyle="1" w:styleId="ListLabel816">
    <w:name w:val="ListLabel 816"/>
    <w:qFormat/>
    <w:rPr>
      <w:rFonts w:cs="OpenSymbol"/>
      <w:sz w:val="19"/>
    </w:rPr>
  </w:style>
  <w:style w:type="character" w:customStyle="1" w:styleId="ListLabel817">
    <w:name w:val="ListLabel 817"/>
    <w:qFormat/>
    <w:rPr>
      <w:rFonts w:cs="OpenSymbol"/>
      <w:sz w:val="19"/>
    </w:rPr>
  </w:style>
  <w:style w:type="character" w:customStyle="1" w:styleId="ListLabel818">
    <w:name w:val="ListLabel 818"/>
    <w:qFormat/>
    <w:rPr>
      <w:rFonts w:cs="OpenSymbol"/>
      <w:sz w:val="19"/>
    </w:rPr>
  </w:style>
  <w:style w:type="character" w:customStyle="1" w:styleId="ListLabel819">
    <w:name w:val="ListLabel 819"/>
    <w:qFormat/>
    <w:rPr>
      <w:rFonts w:cs="OpenSymbol"/>
      <w:sz w:val="19"/>
    </w:rPr>
  </w:style>
  <w:style w:type="character" w:customStyle="1" w:styleId="ListLabel820">
    <w:name w:val="ListLabel 820"/>
    <w:qFormat/>
    <w:rPr>
      <w:rFonts w:cs="OpenSymbol"/>
      <w:sz w:val="19"/>
    </w:rPr>
  </w:style>
  <w:style w:type="character" w:customStyle="1" w:styleId="ListLabel821">
    <w:name w:val="ListLabel 821"/>
    <w:qFormat/>
    <w:rPr>
      <w:rFonts w:cs="OpenSymbol"/>
      <w:sz w:val="19"/>
    </w:rPr>
  </w:style>
  <w:style w:type="character" w:customStyle="1" w:styleId="ListLabel822">
    <w:name w:val="ListLabel 822"/>
    <w:qFormat/>
    <w:rPr>
      <w:rFonts w:cs="OpenSymbol"/>
      <w:sz w:val="19"/>
    </w:rPr>
  </w:style>
  <w:style w:type="character" w:customStyle="1" w:styleId="ListLabel823">
    <w:name w:val="ListLabel 823"/>
    <w:qFormat/>
    <w:rPr>
      <w:rFonts w:cs="OpenSymbol"/>
      <w:sz w:val="19"/>
    </w:rPr>
  </w:style>
  <w:style w:type="character" w:customStyle="1" w:styleId="ListLabel824">
    <w:name w:val="ListLabel 824"/>
    <w:qFormat/>
    <w:rPr>
      <w:rFonts w:cs="OpenSymbol"/>
      <w:sz w:val="19"/>
    </w:rPr>
  </w:style>
  <w:style w:type="character" w:customStyle="1" w:styleId="ListLabel825">
    <w:name w:val="ListLabel 825"/>
    <w:qFormat/>
    <w:rPr>
      <w:rFonts w:cs="OpenSymbol"/>
      <w:sz w:val="19"/>
    </w:rPr>
  </w:style>
  <w:style w:type="character" w:customStyle="1" w:styleId="ListLabel826">
    <w:name w:val="ListLabel 826"/>
    <w:qFormat/>
    <w:rPr>
      <w:rFonts w:cs="OpenSymbol"/>
      <w:sz w:val="19"/>
    </w:rPr>
  </w:style>
  <w:style w:type="character" w:customStyle="1" w:styleId="ListLabel827">
    <w:name w:val="ListLabel 827"/>
    <w:qFormat/>
    <w:rPr>
      <w:rFonts w:cs="OpenSymbol"/>
      <w:sz w:val="19"/>
    </w:rPr>
  </w:style>
  <w:style w:type="character" w:customStyle="1" w:styleId="ListLabel828">
    <w:name w:val="ListLabel 828"/>
    <w:qFormat/>
    <w:rPr>
      <w:rFonts w:cs="OpenSymbol"/>
      <w:sz w:val="19"/>
    </w:rPr>
  </w:style>
  <w:style w:type="character" w:customStyle="1" w:styleId="ListLabel829">
    <w:name w:val="ListLabel 829"/>
    <w:qFormat/>
    <w:rPr>
      <w:rFonts w:cs="OpenSymbol"/>
      <w:sz w:val="19"/>
    </w:rPr>
  </w:style>
  <w:style w:type="character" w:customStyle="1" w:styleId="ListLabel830">
    <w:name w:val="ListLabel 830"/>
    <w:qFormat/>
    <w:rPr>
      <w:rFonts w:cs="OpenSymbol"/>
      <w:sz w:val="19"/>
    </w:rPr>
  </w:style>
  <w:style w:type="character" w:customStyle="1" w:styleId="ListLabel831">
    <w:name w:val="ListLabel 831"/>
    <w:qFormat/>
    <w:rPr>
      <w:rFonts w:cs="OpenSymbol"/>
      <w:sz w:val="19"/>
    </w:rPr>
  </w:style>
  <w:style w:type="character" w:customStyle="1" w:styleId="ListLabel832">
    <w:name w:val="ListLabel 832"/>
    <w:qFormat/>
    <w:rPr>
      <w:rFonts w:cs="OpenSymbol"/>
      <w:sz w:val="19"/>
    </w:rPr>
  </w:style>
  <w:style w:type="character" w:customStyle="1" w:styleId="ListLabel833">
    <w:name w:val="ListLabel 833"/>
    <w:qFormat/>
    <w:rPr>
      <w:rFonts w:eastAsiaTheme="minorHAnsi"/>
      <w:lang w:eastAsia="ja-JP"/>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next w:val="Standaard"/>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Standaard"/>
    <w:qFormat/>
    <w:pPr>
      <w:suppressLineNumbers/>
    </w:pPr>
    <w:rPr>
      <w:rFonts w:cs="FreeSans"/>
    </w:rPr>
  </w:style>
  <w:style w:type="paragraph" w:styleId="Lijstalinea">
    <w:name w:val="List Paragraph"/>
    <w:basedOn w:val="Standaard"/>
    <w:link w:val="LijstalineaChar"/>
    <w:uiPriority w:val="34"/>
    <w:qFormat/>
    <w:rsid w:val="00300A45"/>
    <w:pPr>
      <w:ind w:left="720"/>
      <w:contextualSpacing/>
    </w:pPr>
  </w:style>
  <w:style w:type="paragraph" w:styleId="Voettekst">
    <w:name w:val="footer"/>
    <w:basedOn w:val="Standaard"/>
    <w:link w:val="VoettekstChar"/>
    <w:uiPriority w:val="99"/>
    <w:unhideWhenUsed/>
    <w:rsid w:val="00AC4E27"/>
    <w:pPr>
      <w:tabs>
        <w:tab w:val="center" w:pos="4703"/>
        <w:tab w:val="right" w:pos="9406"/>
      </w:tabs>
    </w:pPr>
  </w:style>
  <w:style w:type="paragraph" w:styleId="Voetnoottekst">
    <w:name w:val="footnote text"/>
    <w:basedOn w:val="Standaard"/>
    <w:link w:val="VoetnoottekstChar"/>
    <w:uiPriority w:val="99"/>
    <w:unhideWhenUsed/>
    <w:qFormat/>
    <w:rsid w:val="00AC4E27"/>
    <w:rPr>
      <w:sz w:val="24"/>
      <w:szCs w:val="24"/>
    </w:rPr>
  </w:style>
  <w:style w:type="paragraph" w:styleId="Koptekst">
    <w:name w:val="header"/>
    <w:basedOn w:val="Standaard"/>
    <w:link w:val="KoptekstChar"/>
    <w:uiPriority w:val="99"/>
    <w:unhideWhenUsed/>
    <w:rsid w:val="00515401"/>
    <w:pPr>
      <w:tabs>
        <w:tab w:val="center" w:pos="4703"/>
        <w:tab w:val="right" w:pos="9406"/>
      </w:tabs>
    </w:pPr>
  </w:style>
  <w:style w:type="paragraph" w:styleId="Ballontekst">
    <w:name w:val="Balloon Text"/>
    <w:basedOn w:val="Standaard"/>
    <w:link w:val="BallontekstChar"/>
    <w:uiPriority w:val="99"/>
    <w:semiHidden/>
    <w:unhideWhenUsed/>
    <w:qFormat/>
    <w:rsid w:val="00FA520C"/>
    <w:rPr>
      <w:rFonts w:ascii="Lucida Grande" w:hAnsi="Lucida Grande" w:cs="Lucida Grande"/>
      <w:sz w:val="18"/>
      <w:szCs w:val="18"/>
    </w:rPr>
  </w:style>
  <w:style w:type="paragraph" w:styleId="Geenafstand">
    <w:name w:val="No Spacing"/>
    <w:link w:val="GeenafstandChar"/>
    <w:qFormat/>
    <w:rsid w:val="00DE02D1"/>
    <w:rPr>
      <w:rFonts w:ascii="PMingLiU" w:hAnsi="PMingLiU"/>
      <w:sz w:val="22"/>
      <w:szCs w:val="22"/>
    </w:rPr>
  </w:style>
  <w:style w:type="paragraph" w:styleId="Titel">
    <w:name w:val="Title"/>
    <w:basedOn w:val="Standaard"/>
    <w:next w:val="Standaard"/>
    <w:link w:val="TitelChar"/>
    <w:uiPriority w:val="10"/>
    <w:qFormat/>
    <w:rsid w:val="007148B6"/>
    <w:pPr>
      <w:spacing w:after="120"/>
    </w:pPr>
    <w:rPr>
      <w:rFonts w:ascii="Helvetica" w:hAnsi="Helvetica"/>
      <w:sz w:val="88"/>
      <w:szCs w:val="88"/>
    </w:rPr>
  </w:style>
  <w:style w:type="paragraph" w:styleId="Ondertitel">
    <w:name w:val="Subtitle"/>
    <w:basedOn w:val="Standaard"/>
    <w:next w:val="Standaard"/>
    <w:link w:val="OndertitelChar"/>
    <w:uiPriority w:val="11"/>
    <w:qFormat/>
    <w:rsid w:val="003F5FAA"/>
    <w:rPr>
      <w:rFonts w:ascii="Helvetica" w:hAnsi="Helvetica"/>
      <w:b/>
      <w:sz w:val="48"/>
      <w:szCs w:val="48"/>
    </w:rPr>
  </w:style>
  <w:style w:type="paragraph" w:customStyle="1" w:styleId="Textintable">
    <w:name w:val="Text in table"/>
    <w:basedOn w:val="Standaard"/>
    <w:qFormat/>
    <w:rsid w:val="003F5FAA"/>
    <w:pPr>
      <w:spacing w:line="264" w:lineRule="auto"/>
    </w:pPr>
    <w:rPr>
      <w:rFonts w:eastAsiaTheme="minorHAnsi"/>
      <w:sz w:val="18"/>
      <w:szCs w:val="18"/>
    </w:rPr>
  </w:style>
  <w:style w:type="paragraph" w:styleId="Inhopg1">
    <w:name w:val="toc 1"/>
    <w:basedOn w:val="Standaard"/>
    <w:next w:val="Standaard"/>
    <w:uiPriority w:val="39"/>
    <w:rsid w:val="00724019"/>
    <w:pPr>
      <w:spacing w:before="240" w:after="40"/>
    </w:pPr>
    <w:rPr>
      <w:b/>
      <w:bCs/>
      <w:sz w:val="22"/>
      <w:szCs w:val="24"/>
    </w:rPr>
  </w:style>
  <w:style w:type="paragraph" w:styleId="Inhopg2">
    <w:name w:val="toc 2"/>
    <w:basedOn w:val="Standaard"/>
    <w:next w:val="Standaard"/>
    <w:uiPriority w:val="39"/>
    <w:rsid w:val="00C26775"/>
    <w:pPr>
      <w:ind w:left="190"/>
    </w:pPr>
    <w:rPr>
      <w:sz w:val="20"/>
      <w:szCs w:val="22"/>
    </w:rPr>
  </w:style>
  <w:style w:type="paragraph" w:styleId="Tekstopmerking">
    <w:name w:val="annotation text"/>
    <w:basedOn w:val="Standaard"/>
    <w:link w:val="Tekstopmerking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Kopvaninhoudsopgave">
    <w:name w:val="TOC Heading"/>
    <w:basedOn w:val="Kop1"/>
    <w:next w:val="Standaard"/>
    <w:uiPriority w:val="39"/>
    <w:unhideWhenUsed/>
    <w:qFormat/>
    <w:rsid w:val="00724019"/>
    <w:pPr>
      <w:widowControl/>
      <w:numPr>
        <w:numId w:val="0"/>
      </w:numPr>
      <w:suppressAutoHyphens w:val="0"/>
      <w:spacing w:before="0" w:after="400" w:line="276" w:lineRule="auto"/>
    </w:pPr>
    <w:rPr>
      <w:szCs w:val="28"/>
      <w:lang w:eastAsia="en-US"/>
    </w:rPr>
  </w:style>
  <w:style w:type="paragraph" w:styleId="Inhopg3">
    <w:name w:val="toc 3"/>
    <w:basedOn w:val="Standaard"/>
    <w:next w:val="Standaard"/>
    <w:autoRedefine/>
    <w:uiPriority w:val="39"/>
    <w:unhideWhenUsed/>
    <w:rsid w:val="00724019"/>
    <w:pPr>
      <w:ind w:left="380"/>
    </w:pPr>
    <w:rPr>
      <w:sz w:val="20"/>
      <w:szCs w:val="22"/>
    </w:rPr>
  </w:style>
  <w:style w:type="paragraph" w:styleId="Inhopg4">
    <w:name w:val="toc 4"/>
    <w:basedOn w:val="Standaard"/>
    <w:next w:val="Standaard"/>
    <w:autoRedefine/>
    <w:uiPriority w:val="39"/>
    <w:unhideWhenUsed/>
    <w:rsid w:val="00014ED3"/>
    <w:pPr>
      <w:ind w:left="570"/>
    </w:pPr>
    <w:rPr>
      <w:rFonts w:asciiTheme="minorHAnsi" w:hAnsiTheme="minorHAnsi"/>
      <w:sz w:val="18"/>
      <w:szCs w:val="18"/>
    </w:rPr>
  </w:style>
  <w:style w:type="paragraph" w:styleId="Inhopg5">
    <w:name w:val="toc 5"/>
    <w:basedOn w:val="Standaard"/>
    <w:next w:val="Standaard"/>
    <w:autoRedefine/>
    <w:uiPriority w:val="39"/>
    <w:unhideWhenUsed/>
    <w:rsid w:val="00014ED3"/>
    <w:pPr>
      <w:ind w:left="760"/>
    </w:pPr>
    <w:rPr>
      <w:rFonts w:asciiTheme="minorHAnsi" w:hAnsiTheme="minorHAnsi"/>
      <w:sz w:val="18"/>
      <w:szCs w:val="18"/>
    </w:rPr>
  </w:style>
  <w:style w:type="paragraph" w:styleId="Inhopg6">
    <w:name w:val="toc 6"/>
    <w:basedOn w:val="Standaard"/>
    <w:next w:val="Standaard"/>
    <w:autoRedefine/>
    <w:uiPriority w:val="39"/>
    <w:unhideWhenUsed/>
    <w:rsid w:val="00014ED3"/>
    <w:pPr>
      <w:ind w:left="950"/>
    </w:pPr>
    <w:rPr>
      <w:rFonts w:asciiTheme="minorHAnsi" w:hAnsiTheme="minorHAnsi"/>
      <w:sz w:val="18"/>
      <w:szCs w:val="18"/>
    </w:rPr>
  </w:style>
  <w:style w:type="paragraph" w:styleId="Inhopg7">
    <w:name w:val="toc 7"/>
    <w:basedOn w:val="Standaard"/>
    <w:next w:val="Standaard"/>
    <w:autoRedefine/>
    <w:uiPriority w:val="39"/>
    <w:unhideWhenUsed/>
    <w:rsid w:val="00014ED3"/>
    <w:pPr>
      <w:ind w:left="1140"/>
    </w:pPr>
    <w:rPr>
      <w:rFonts w:asciiTheme="minorHAnsi" w:hAnsiTheme="minorHAnsi"/>
      <w:sz w:val="18"/>
      <w:szCs w:val="18"/>
    </w:rPr>
  </w:style>
  <w:style w:type="paragraph" w:styleId="Inhopg8">
    <w:name w:val="toc 8"/>
    <w:basedOn w:val="Standaard"/>
    <w:next w:val="Standaard"/>
    <w:autoRedefine/>
    <w:uiPriority w:val="39"/>
    <w:unhideWhenUsed/>
    <w:rsid w:val="00014ED3"/>
    <w:pPr>
      <w:ind w:left="1330"/>
    </w:pPr>
    <w:rPr>
      <w:rFonts w:asciiTheme="minorHAnsi" w:hAnsiTheme="minorHAnsi"/>
      <w:sz w:val="18"/>
      <w:szCs w:val="18"/>
    </w:rPr>
  </w:style>
  <w:style w:type="paragraph" w:styleId="Inhopg9">
    <w:name w:val="toc 9"/>
    <w:basedOn w:val="Standaard"/>
    <w:next w:val="Standaard"/>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numbering" w:styleId="111111">
    <w:name w:val="Outline List 2"/>
    <w:uiPriority w:val="99"/>
    <w:semiHidden/>
    <w:unhideWhenUsed/>
    <w:qFormat/>
    <w:rsid w:val="00E14D83"/>
  </w:style>
  <w:style w:type="table" w:styleId="Tabelraster">
    <w:name w:val="Table Grid"/>
    <w:basedOn w:val="Standaardtabe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chtearcering-accent1">
    <w:name w:val="Light Shading Accent 1"/>
    <w:basedOn w:val="Standaardtabe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emiddeldearcering2">
    <w:name w:val="Medium Shading 2"/>
    <w:basedOn w:val="Standaardtabe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leurrijkraster-accent5">
    <w:name w:val="Colorful Grid Accent 5"/>
    <w:basedOn w:val="Standaardtabe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Verwijzingopmerking">
    <w:name w:val="annotation reference"/>
    <w:basedOn w:val="Standaardalinea-lettertype"/>
    <w:uiPriority w:val="99"/>
    <w:semiHidden/>
    <w:unhideWhenUsed/>
    <w:rsid w:val="00EF3BC2"/>
    <w:rPr>
      <w:sz w:val="16"/>
      <w:szCs w:val="16"/>
    </w:rPr>
  </w:style>
  <w:style w:type="paragraph" w:styleId="Onderwerpvanopmerking">
    <w:name w:val="annotation subject"/>
    <w:basedOn w:val="Tekstopmerking"/>
    <w:next w:val="Tekstopmerking"/>
    <w:link w:val="OnderwerpvanopmerkingChar"/>
    <w:uiPriority w:val="99"/>
    <w:semiHidden/>
    <w:unhideWhenUsed/>
    <w:rsid w:val="00EF3BC2"/>
    <w:pPr>
      <w:widowControl w:val="0"/>
      <w:spacing w:before="0" w:after="0"/>
      <w:outlineLvl w:val="9"/>
    </w:pPr>
    <w:rPr>
      <w:rFonts w:eastAsiaTheme="minorEastAsia" w:cstheme="minorBidi"/>
      <w:b/>
      <w:lang w:val="en-US" w:eastAsia="ja-JP"/>
    </w:rPr>
  </w:style>
  <w:style w:type="character" w:customStyle="1" w:styleId="OnderwerpvanopmerkingChar">
    <w:name w:val="Onderwerp van opmerking Char"/>
    <w:basedOn w:val="TekstopmerkingChar"/>
    <w:link w:val="Onderwerpvanopmerking"/>
    <w:uiPriority w:val="99"/>
    <w:semiHidden/>
    <w:rsid w:val="00EF3BC2"/>
    <w:rPr>
      <w:rFonts w:ascii="Arial" w:eastAsia="Times New Roman" w:hAnsi="Arial" w:cs="Times New Roman"/>
      <w:b/>
      <w:bCs/>
      <w:sz w:val="20"/>
      <w:szCs w:val="20"/>
      <w:lang w:val="en-GB" w:eastAsia="ja-JP"/>
    </w:rPr>
  </w:style>
  <w:style w:type="character" w:styleId="Hyperlink">
    <w:name w:val="Hyperlink"/>
    <w:basedOn w:val="Standaardalinea-lettertype"/>
    <w:uiPriority w:val="99"/>
    <w:unhideWhenUsed/>
    <w:rsid w:val="00E305C4"/>
    <w:rPr>
      <w:color w:val="0000FF" w:themeColor="hyperlink"/>
      <w:u w:val="single"/>
    </w:rPr>
  </w:style>
  <w:style w:type="character" w:styleId="Onopgelostemelding">
    <w:name w:val="Unresolved Mention"/>
    <w:basedOn w:val="Standaardalinea-lettertype"/>
    <w:uiPriority w:val="99"/>
    <w:semiHidden/>
    <w:unhideWhenUsed/>
    <w:rsid w:val="008E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oc.gov/standards/iso639-2/php/code_list.php" TargetMode="External"/><Relationship Id="rId18" Type="http://schemas.openxmlformats.org/officeDocument/2006/relationships/hyperlink" Target="http://www.loc.gov/standards/iso639-2/php/code_list.php"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www.iso.org/iso/country_codes.htm"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so.org/iso/date_and_time_format" TargetMode="External"/><Relationship Id="rId20" Type="http://schemas.openxmlformats.org/officeDocument/2006/relationships/hyperlink" Target="http://www.w3schools.com/tags/ref_urlencode.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date_and_time_format"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3.org/Protocols" TargetMode="External"/><Relationship Id="rId23" Type="http://schemas.openxmlformats.org/officeDocument/2006/relationships/hyperlink" Target="https://www.jsonrpc.org/specification" TargetMode="External"/><Relationship Id="rId28" Type="http://schemas.openxmlformats.org/officeDocument/2006/relationships/footer" Target="footer1.xml"/><Relationship Id="rId10" Type="http://schemas.openxmlformats.org/officeDocument/2006/relationships/hyperlink" Target="http://www.iso.org/iso/date_and_time_format" TargetMode="External"/><Relationship Id="rId19" Type="http://schemas.openxmlformats.org/officeDocument/2006/relationships/hyperlink" Target="http://www.json.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ebPlatformForEmbedded/WPEFramework/blob/master/doc/WPE%20-%20API%20-%20WPEFramework.docx" TargetMode="External"/><Relationship Id="rId22" Type="http://schemas.openxmlformats.org/officeDocument/2006/relationships/image" Target="media/image4.png"/><Relationship Id="rId27" Type="http://schemas.openxmlformats.org/officeDocument/2006/relationships/image" Target="media/image5.jpeg"/><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8B39F-5E1D-40E3-9833-75C9AC92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4673</Words>
  <Characters>26639</Characters>
  <Application>Microsoft Office Word</Application>
  <DocSecurity>0</DocSecurity>
  <Lines>221</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API Reference</vt:lpstr>
      <vt:lpstr>API Reference</vt:lpstr>
    </vt:vector>
  </TitlesOfParts>
  <Company>Metrological</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WPEFramework</dc:subject>
  <dc:creator>Pierre Wielders</dc:creator>
  <dc:description/>
  <cp:lastModifiedBy>Fransen</cp:lastModifiedBy>
  <cp:revision>4</cp:revision>
  <cp:lastPrinted>2017-10-18T10:43:00Z</cp:lastPrinted>
  <dcterms:created xsi:type="dcterms:W3CDTF">2019-03-07T08:53:00Z</dcterms:created>
  <dcterms:modified xsi:type="dcterms:W3CDTF">2019-04-14T17:49:00Z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lephone number">
    <vt:lpwstr>confidential</vt:lpwstr>
  </property>
  <property fmtid="{D5CDD505-2E9C-101B-9397-08002B2CF9AE}" pid="11" name="Version">
    <vt:lpwstr>0.8</vt:lpwstr>
  </property>
  <property fmtid="{D5CDD505-2E9C-101B-9397-08002B2CF9AE}" pid="12" name="Status">
    <vt:lpwstr>Proposal</vt:lpwstr>
  </property>
</Properties>
</file>